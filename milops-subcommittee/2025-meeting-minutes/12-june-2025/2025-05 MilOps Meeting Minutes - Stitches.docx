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409EF49F" w:rsidR="001F7D0B" w:rsidRPr="00BF6E73" w:rsidRDefault="00450B5D" w:rsidP="2095D58D">
      <w:pPr>
        <w:pStyle w:val="Title"/>
      </w:pPr>
      <w:r>
        <w:t>MILOPS DOMAIN</w:t>
      </w:r>
      <w:r w:rsidR="00AE7363">
        <w:t xml:space="preserve"> MEETING M</w:t>
      </w:r>
      <w:r w:rsidR="00BF6E73">
        <w:t>INUTES</w:t>
      </w:r>
    </w:p>
    <w:p w14:paraId="2783C681" w14:textId="6E849BE5" w:rsidR="2095D58D" w:rsidRDefault="2095D58D" w:rsidP="2095D58D">
      <w:pPr>
        <w:rPr>
          <w:b/>
          <w:bCs/>
        </w:rPr>
      </w:pPr>
    </w:p>
    <w:p w14:paraId="5DCC21CD" w14:textId="1FE89F7C" w:rsidR="00AE7363" w:rsidRDefault="00AE7363">
      <w:r w:rsidRPr="62D45322">
        <w:rPr>
          <w:b/>
          <w:bCs/>
        </w:rPr>
        <w:t>Date</w:t>
      </w:r>
      <w:r w:rsidR="00924F33" w:rsidRPr="62D45322">
        <w:rPr>
          <w:b/>
          <w:bCs/>
        </w:rPr>
        <w:t>/Time</w:t>
      </w:r>
      <w:r w:rsidRPr="62D45322">
        <w:rPr>
          <w:b/>
          <w:bCs/>
        </w:rPr>
        <w:t>:</w:t>
      </w:r>
      <w:r w:rsidR="00CC7407">
        <w:t xml:space="preserve"> </w:t>
      </w:r>
      <w:r w:rsidR="00CD1628">
        <w:t>12</w:t>
      </w:r>
      <w:r w:rsidR="6F4689C5" w:rsidRPr="008423B8">
        <w:t xml:space="preserve"> </w:t>
      </w:r>
      <w:r w:rsidR="00CD1628">
        <w:t>June</w:t>
      </w:r>
      <w:r w:rsidR="6F4689C5" w:rsidRPr="008423B8">
        <w:t xml:space="preserve"> 2025, 1000</w:t>
      </w:r>
    </w:p>
    <w:p w14:paraId="50667DFF" w14:textId="6547917F" w:rsidR="00AE7363" w:rsidRDefault="00AE7363">
      <w:r w:rsidRPr="2095D58D">
        <w:rPr>
          <w:b/>
          <w:bCs/>
        </w:rPr>
        <w:t>Location:</w:t>
      </w:r>
      <w:r w:rsidR="00CC7407">
        <w:t xml:space="preserve"> MS T</w:t>
      </w:r>
      <w:r w:rsidR="788A1CB8">
        <w:t>eams</w:t>
      </w:r>
    </w:p>
    <w:p w14:paraId="40F53E2A" w14:textId="5F4CB6E4" w:rsidR="00AE7363" w:rsidRDefault="00AE7363">
      <w:r w:rsidRPr="2095D58D">
        <w:rPr>
          <w:b/>
          <w:bCs/>
        </w:rPr>
        <w:t>Chairs:</w:t>
      </w:r>
      <w:r w:rsidR="00924F33">
        <w:t xml:space="preserve"> </w:t>
      </w:r>
      <w:r w:rsidR="6AA8BC8E">
        <w:t xml:space="preserve">Darcy Staley &amp; </w:t>
      </w:r>
      <w:r w:rsidR="00450B5D">
        <w:t xml:space="preserve">Beth Smalley </w:t>
      </w:r>
    </w:p>
    <w:p w14:paraId="6C92C2D8" w14:textId="32F2001C" w:rsidR="000E725D" w:rsidRDefault="000E725D" w:rsidP="2095D58D">
      <w:pPr>
        <w:pStyle w:val="ListParagraph"/>
        <w:numPr>
          <w:ilvl w:val="0"/>
          <w:numId w:val="1"/>
        </w:numPr>
      </w:pPr>
      <w:r w:rsidRPr="2095D58D">
        <w:rPr>
          <w:b/>
          <w:bCs/>
        </w:rPr>
        <w:t xml:space="preserve">Goal: </w:t>
      </w:r>
      <w:r w:rsidR="46C9795C">
        <w:t>Bi-m</w:t>
      </w:r>
      <w:r>
        <w:t>onthly update f</w:t>
      </w:r>
      <w:r w:rsidR="7BC0985B">
        <w:t>eaturing</w:t>
      </w:r>
      <w:r>
        <w:t xml:space="preserve"> </w:t>
      </w:r>
      <w:r w:rsidR="004F3BD0">
        <w:t>U.S. Air Force S</w:t>
      </w:r>
      <w:r w:rsidR="24702FF1">
        <w:t>TITCHES</w:t>
      </w:r>
      <w:r w:rsidR="004F3BD0">
        <w:t xml:space="preserve"> </w:t>
      </w:r>
      <w:r w:rsidR="00D800A3">
        <w:t xml:space="preserve">and NIEM </w:t>
      </w:r>
      <w:r w:rsidR="00422484">
        <w:t xml:space="preserve">Integrations </w:t>
      </w:r>
    </w:p>
    <w:p w14:paraId="0C589357" w14:textId="3D1932FE" w:rsidR="00DE5BB6" w:rsidRPr="000E725D" w:rsidRDefault="00DE5BB6" w:rsidP="2095D58D">
      <w:pPr>
        <w:pStyle w:val="ListParagraph"/>
        <w:numPr>
          <w:ilvl w:val="0"/>
          <w:numId w:val="1"/>
        </w:numPr>
      </w:pPr>
      <w:r w:rsidRPr="2095D58D">
        <w:rPr>
          <w:b/>
          <w:bCs/>
        </w:rPr>
        <w:t>Previous Meeting Minutes:</w:t>
      </w:r>
      <w:r>
        <w:t xml:space="preserve"> </w:t>
      </w:r>
      <w:hyperlink r:id="rId10">
        <w:r w:rsidRPr="2095D58D">
          <w:rPr>
            <w:rStyle w:val="Hyperlink"/>
          </w:rPr>
          <w:t>https://niem.github.io/community/milops/meeting-notes/</w:t>
        </w:r>
      </w:hyperlink>
    </w:p>
    <w:p w14:paraId="4508C55F" w14:textId="6A4EEB66" w:rsidR="00AE7363" w:rsidRDefault="00924F33" w:rsidP="00AE7363">
      <w:pPr>
        <w:pStyle w:val="ListParagraph"/>
        <w:numPr>
          <w:ilvl w:val="0"/>
          <w:numId w:val="1"/>
        </w:numPr>
        <w:rPr>
          <w:b/>
          <w:bCs/>
        </w:rPr>
      </w:pPr>
      <w:r w:rsidRPr="00F317D9">
        <w:rPr>
          <w:b/>
          <w:bCs/>
        </w:rPr>
        <w:t>List of 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E4551" w14:paraId="4399F130" w14:textId="77777777" w:rsidTr="00EE4551">
        <w:tc>
          <w:tcPr>
            <w:tcW w:w="3596" w:type="dxa"/>
          </w:tcPr>
          <w:p w14:paraId="522CB7B2" w14:textId="6F864B11" w:rsidR="00EE4551" w:rsidRPr="004C086F" w:rsidRDefault="004C086F" w:rsidP="00EE4551">
            <w:r w:rsidRPr="004C086F">
              <w:t>Darcy Staley</w:t>
            </w:r>
          </w:p>
        </w:tc>
        <w:tc>
          <w:tcPr>
            <w:tcW w:w="3597" w:type="dxa"/>
          </w:tcPr>
          <w:p w14:paraId="188FFE0F" w14:textId="2F35CFDF" w:rsidR="00EE4551" w:rsidRPr="004C086F" w:rsidRDefault="00172805" w:rsidP="00EE4551">
            <w:r>
              <w:t>Richard Elder</w:t>
            </w:r>
          </w:p>
        </w:tc>
        <w:tc>
          <w:tcPr>
            <w:tcW w:w="3597" w:type="dxa"/>
          </w:tcPr>
          <w:p w14:paraId="6712497B" w14:textId="74DF9640" w:rsidR="00EE4551" w:rsidRPr="004C086F" w:rsidRDefault="00115A58" w:rsidP="00EE4551">
            <w:r>
              <w:t>Gary</w:t>
            </w:r>
            <w:r w:rsidR="00B11D4B">
              <w:t xml:space="preserve"> Tingley</w:t>
            </w:r>
          </w:p>
        </w:tc>
      </w:tr>
      <w:tr w:rsidR="00EE4551" w14:paraId="096676BE" w14:textId="77777777" w:rsidTr="00EE4551">
        <w:tc>
          <w:tcPr>
            <w:tcW w:w="3596" w:type="dxa"/>
          </w:tcPr>
          <w:p w14:paraId="03C6A1CC" w14:textId="53C7AAFF" w:rsidR="00C742B2" w:rsidRPr="004C086F" w:rsidRDefault="00C742B2" w:rsidP="00EE4551">
            <w:r>
              <w:t>Beth Smalley</w:t>
            </w:r>
          </w:p>
        </w:tc>
        <w:tc>
          <w:tcPr>
            <w:tcW w:w="3597" w:type="dxa"/>
          </w:tcPr>
          <w:p w14:paraId="7639BD0A" w14:textId="7BE0439E" w:rsidR="00EE4551" w:rsidRPr="004C086F" w:rsidRDefault="00172805" w:rsidP="00EE4551">
            <w:r>
              <w:t>Kathryn Hamilton</w:t>
            </w:r>
          </w:p>
        </w:tc>
        <w:tc>
          <w:tcPr>
            <w:tcW w:w="3597" w:type="dxa"/>
          </w:tcPr>
          <w:p w14:paraId="20160FBD" w14:textId="6D1072CD" w:rsidR="00EE4551" w:rsidRPr="004C086F" w:rsidRDefault="00B11D4B" w:rsidP="00EE4551">
            <w:r>
              <w:t>Torrey Miller</w:t>
            </w:r>
          </w:p>
        </w:tc>
      </w:tr>
      <w:tr w:rsidR="00EE4551" w14:paraId="317F5D77" w14:textId="77777777" w:rsidTr="00EE4551">
        <w:tc>
          <w:tcPr>
            <w:tcW w:w="3596" w:type="dxa"/>
          </w:tcPr>
          <w:p w14:paraId="3AE60987" w14:textId="418AD3FC" w:rsidR="00EE4551" w:rsidRPr="004C086F" w:rsidRDefault="00C742B2" w:rsidP="00EE4551">
            <w:r>
              <w:t>Charles Timme</w:t>
            </w:r>
          </w:p>
        </w:tc>
        <w:tc>
          <w:tcPr>
            <w:tcW w:w="3597" w:type="dxa"/>
          </w:tcPr>
          <w:p w14:paraId="260843DB" w14:textId="3984DC03" w:rsidR="00EE4551" w:rsidRPr="004C086F" w:rsidRDefault="000A3093" w:rsidP="00EE4551">
            <w:r>
              <w:t>Charles Adams</w:t>
            </w:r>
          </w:p>
        </w:tc>
        <w:tc>
          <w:tcPr>
            <w:tcW w:w="3597" w:type="dxa"/>
          </w:tcPr>
          <w:p w14:paraId="261FEACC" w14:textId="78A75A12" w:rsidR="00EE4551" w:rsidRPr="004C086F" w:rsidRDefault="00834D3C" w:rsidP="00EE4551">
            <w:r>
              <w:t>Shunda Louis</w:t>
            </w:r>
          </w:p>
        </w:tc>
      </w:tr>
      <w:tr w:rsidR="00EE4551" w14:paraId="1C43A1C7" w14:textId="77777777" w:rsidTr="00EE4551">
        <w:tc>
          <w:tcPr>
            <w:tcW w:w="3596" w:type="dxa"/>
          </w:tcPr>
          <w:p w14:paraId="7E317166" w14:textId="515B5DC4" w:rsidR="00EE4551" w:rsidRPr="004C086F" w:rsidRDefault="00EA0BFE" w:rsidP="00EE4551">
            <w:r>
              <w:t>Michael Knapp</w:t>
            </w:r>
          </w:p>
        </w:tc>
        <w:tc>
          <w:tcPr>
            <w:tcW w:w="3597" w:type="dxa"/>
          </w:tcPr>
          <w:p w14:paraId="49D847B8" w14:textId="4FF66A16" w:rsidR="00EE4551" w:rsidRPr="004C086F" w:rsidRDefault="005D72ED" w:rsidP="00EE4551">
            <w:r>
              <w:t xml:space="preserve">Laura </w:t>
            </w:r>
            <w:proofErr w:type="spellStart"/>
            <w:r w:rsidR="00893DB7">
              <w:t>Guay</w:t>
            </w:r>
            <w:proofErr w:type="spellEnd"/>
          </w:p>
        </w:tc>
        <w:tc>
          <w:tcPr>
            <w:tcW w:w="3597" w:type="dxa"/>
          </w:tcPr>
          <w:p w14:paraId="09444CD1" w14:textId="01EAEA09" w:rsidR="00EE4551" w:rsidRPr="004C086F" w:rsidRDefault="00EA0B1D" w:rsidP="00EE4551">
            <w:r>
              <w:t>Jeff</w:t>
            </w:r>
            <w:r w:rsidR="00F6279F">
              <w:t>rey Benison</w:t>
            </w:r>
          </w:p>
        </w:tc>
      </w:tr>
      <w:tr w:rsidR="00EE4551" w14:paraId="12FFB9A3" w14:textId="77777777" w:rsidTr="00EE4551">
        <w:tc>
          <w:tcPr>
            <w:tcW w:w="3596" w:type="dxa"/>
          </w:tcPr>
          <w:p w14:paraId="69A21D71" w14:textId="2EE1DA2D" w:rsidR="00EE4551" w:rsidRPr="004C086F" w:rsidRDefault="00EA0BFE" w:rsidP="00EE4551">
            <w:r>
              <w:t>Stephen Sullivan</w:t>
            </w:r>
          </w:p>
        </w:tc>
        <w:tc>
          <w:tcPr>
            <w:tcW w:w="3597" w:type="dxa"/>
          </w:tcPr>
          <w:p w14:paraId="0B506334" w14:textId="1D316029" w:rsidR="00EE4551" w:rsidRPr="004C086F" w:rsidRDefault="008219D8" w:rsidP="00EE4551">
            <w:r>
              <w:t>Donald Mathes</w:t>
            </w:r>
          </w:p>
        </w:tc>
        <w:tc>
          <w:tcPr>
            <w:tcW w:w="3597" w:type="dxa"/>
          </w:tcPr>
          <w:p w14:paraId="25FA6BA1" w14:textId="6A8AA28A" w:rsidR="00EE4551" w:rsidRPr="004C086F" w:rsidRDefault="00BB6549" w:rsidP="00EE4551">
            <w:r>
              <w:t>Paul Macias</w:t>
            </w:r>
          </w:p>
        </w:tc>
      </w:tr>
      <w:tr w:rsidR="00EE4551" w14:paraId="54676AEE" w14:textId="77777777" w:rsidTr="00EE4551">
        <w:tc>
          <w:tcPr>
            <w:tcW w:w="3596" w:type="dxa"/>
          </w:tcPr>
          <w:p w14:paraId="778153E4" w14:textId="35E65D1E" w:rsidR="00EE4551" w:rsidRPr="004C086F" w:rsidRDefault="00EA0BFE" w:rsidP="00EE4551">
            <w:r>
              <w:t>El</w:t>
            </w:r>
            <w:r w:rsidR="003313D3">
              <w:t>aine</w:t>
            </w:r>
            <w:r w:rsidR="00BA2B15">
              <w:t xml:space="preserve"> Lamaster</w:t>
            </w:r>
          </w:p>
        </w:tc>
        <w:tc>
          <w:tcPr>
            <w:tcW w:w="3597" w:type="dxa"/>
          </w:tcPr>
          <w:p w14:paraId="377C3C14" w14:textId="3B3A4755" w:rsidR="00EE4551" w:rsidRPr="004C086F" w:rsidRDefault="008219D8" w:rsidP="00EE4551">
            <w:r>
              <w:t>Michael Klosterman</w:t>
            </w:r>
          </w:p>
        </w:tc>
        <w:tc>
          <w:tcPr>
            <w:tcW w:w="3597" w:type="dxa"/>
          </w:tcPr>
          <w:p w14:paraId="3419949F" w14:textId="6A89BFFD" w:rsidR="00EE4551" w:rsidRPr="004C086F" w:rsidRDefault="009A43EF" w:rsidP="00EE4551">
            <w:r>
              <w:t>Ricardo Sanchez</w:t>
            </w:r>
          </w:p>
        </w:tc>
      </w:tr>
      <w:tr w:rsidR="00050DAC" w14:paraId="50A4FEF4" w14:textId="77777777" w:rsidTr="00EE4551">
        <w:tc>
          <w:tcPr>
            <w:tcW w:w="3596" w:type="dxa"/>
          </w:tcPr>
          <w:p w14:paraId="50A85CD8" w14:textId="3AFA9DEF" w:rsidR="00050DAC" w:rsidRDefault="002C7523" w:rsidP="00EE4551">
            <w:r>
              <w:t>Terry Mock</w:t>
            </w:r>
          </w:p>
        </w:tc>
        <w:tc>
          <w:tcPr>
            <w:tcW w:w="3597" w:type="dxa"/>
          </w:tcPr>
          <w:p w14:paraId="65FEAFEB" w14:textId="58897882" w:rsidR="00050DAC" w:rsidRDefault="000E0D71" w:rsidP="00EE4551">
            <w:r>
              <w:t>Duane Gray</w:t>
            </w:r>
          </w:p>
        </w:tc>
        <w:tc>
          <w:tcPr>
            <w:tcW w:w="3597" w:type="dxa"/>
          </w:tcPr>
          <w:p w14:paraId="76AFC853" w14:textId="64E93B99" w:rsidR="00050DAC" w:rsidRDefault="00B605FD" w:rsidP="00EE4551">
            <w:r>
              <w:t>Craig Swanson</w:t>
            </w:r>
          </w:p>
        </w:tc>
      </w:tr>
      <w:tr w:rsidR="009A43EF" w14:paraId="1E98BC7A" w14:textId="77777777" w:rsidTr="00EE4551">
        <w:tc>
          <w:tcPr>
            <w:tcW w:w="3596" w:type="dxa"/>
          </w:tcPr>
          <w:p w14:paraId="436B0654" w14:textId="7854575E" w:rsidR="009A43EF" w:rsidRDefault="00B605FD" w:rsidP="00EE4551">
            <w:r>
              <w:t>Mark Gibson</w:t>
            </w:r>
          </w:p>
        </w:tc>
        <w:tc>
          <w:tcPr>
            <w:tcW w:w="3597" w:type="dxa"/>
          </w:tcPr>
          <w:p w14:paraId="7BDE9822" w14:textId="512CCCC9" w:rsidR="009A43EF" w:rsidRDefault="00B605FD" w:rsidP="00EE4551">
            <w:r>
              <w:t>Christopher Jo</w:t>
            </w:r>
            <w:r w:rsidR="003E4E59">
              <w:t>hnson</w:t>
            </w:r>
          </w:p>
        </w:tc>
        <w:tc>
          <w:tcPr>
            <w:tcW w:w="3597" w:type="dxa"/>
          </w:tcPr>
          <w:p w14:paraId="257F4577" w14:textId="615A3688" w:rsidR="009A43EF" w:rsidRDefault="003E4E59" w:rsidP="00EE4551">
            <w:r>
              <w:t>Stephen Knott</w:t>
            </w:r>
          </w:p>
        </w:tc>
      </w:tr>
      <w:tr w:rsidR="005747D8" w14:paraId="00A2D93B" w14:textId="77777777" w:rsidTr="00EE4551">
        <w:tc>
          <w:tcPr>
            <w:tcW w:w="3596" w:type="dxa"/>
          </w:tcPr>
          <w:p w14:paraId="386AD7FE" w14:textId="69E7A1AF" w:rsidR="005747D8" w:rsidRDefault="005747D8" w:rsidP="00EE4551">
            <w:r>
              <w:t>Jimmy Jones</w:t>
            </w:r>
          </w:p>
        </w:tc>
        <w:tc>
          <w:tcPr>
            <w:tcW w:w="3597" w:type="dxa"/>
          </w:tcPr>
          <w:p w14:paraId="75ED0004" w14:textId="60B2EDDE" w:rsidR="005747D8" w:rsidRDefault="0005314D" w:rsidP="00EE4551">
            <w:r>
              <w:t xml:space="preserve">Richard </w:t>
            </w:r>
            <w:proofErr w:type="spellStart"/>
            <w:r>
              <w:t>Casabar</w:t>
            </w:r>
            <w:proofErr w:type="spellEnd"/>
          </w:p>
        </w:tc>
        <w:tc>
          <w:tcPr>
            <w:tcW w:w="3597" w:type="dxa"/>
          </w:tcPr>
          <w:p w14:paraId="20268401" w14:textId="77777777" w:rsidR="005747D8" w:rsidRDefault="005747D8" w:rsidP="00EE4551"/>
        </w:tc>
      </w:tr>
    </w:tbl>
    <w:p w14:paraId="1202D9A4" w14:textId="77777777" w:rsidR="007232CA" w:rsidRDefault="007232CA" w:rsidP="00924F33"/>
    <w:p w14:paraId="5F70DD6E" w14:textId="06F1CDFC" w:rsidR="00C2285A" w:rsidRPr="00450B5D" w:rsidRDefault="00AE7363" w:rsidP="00450B5D">
      <w:pPr>
        <w:pStyle w:val="ListParagraph"/>
        <w:numPr>
          <w:ilvl w:val="0"/>
          <w:numId w:val="1"/>
        </w:numPr>
        <w:rPr>
          <w:b/>
          <w:bCs/>
        </w:rPr>
      </w:pPr>
      <w:r w:rsidRPr="2095D58D">
        <w:rPr>
          <w:b/>
          <w:bCs/>
        </w:rPr>
        <w:t xml:space="preserve">Agenda: </w:t>
      </w:r>
    </w:p>
    <w:p w14:paraId="1EFC8BCE" w14:textId="7A6C5A1E" w:rsidR="2095D58D" w:rsidRPr="005C7E24" w:rsidRDefault="00904A47" w:rsidP="2095D58D">
      <w:pPr>
        <w:pStyle w:val="ListParagraph"/>
        <w:numPr>
          <w:ilvl w:val="1"/>
          <w:numId w:val="1"/>
        </w:numPr>
      </w:pPr>
      <w:r w:rsidRPr="005C7E24">
        <w:t>Opening Remarks</w:t>
      </w:r>
    </w:p>
    <w:p w14:paraId="4A2422B6" w14:textId="2CBB01CF" w:rsidR="00904A47" w:rsidRPr="005C7E24" w:rsidRDefault="00904A47" w:rsidP="2095D58D">
      <w:pPr>
        <w:pStyle w:val="ListParagraph"/>
        <w:numPr>
          <w:ilvl w:val="1"/>
          <w:numId w:val="1"/>
        </w:numPr>
      </w:pPr>
      <w:r w:rsidRPr="005C7E24">
        <w:t>Project Governing Board (PGB) Minute</w:t>
      </w:r>
    </w:p>
    <w:p w14:paraId="6307E9E5" w14:textId="0B322E42" w:rsidR="00542AEC" w:rsidRPr="005C7E24" w:rsidRDefault="00542AEC" w:rsidP="2095D58D">
      <w:pPr>
        <w:pStyle w:val="ListParagraph"/>
        <w:numPr>
          <w:ilvl w:val="1"/>
          <w:numId w:val="1"/>
        </w:numPr>
      </w:pPr>
      <w:r w:rsidRPr="005C7E24">
        <w:t xml:space="preserve">NIEMOpen Business Architecture Committee </w:t>
      </w:r>
      <w:r w:rsidR="008C6C64" w:rsidRPr="005C7E24">
        <w:t>(NBAC) &amp; NIEMOpen Technical Architecture Committee (NTAC) Tools</w:t>
      </w:r>
      <w:r w:rsidR="00BD3BB3" w:rsidRPr="005C7E24">
        <w:t xml:space="preserve"> &amp; Training Updates</w:t>
      </w:r>
    </w:p>
    <w:p w14:paraId="1567A532" w14:textId="2F690568" w:rsidR="00387805" w:rsidRPr="005C7E24" w:rsidRDefault="00BD3BB3" w:rsidP="00F45F05">
      <w:pPr>
        <w:pStyle w:val="ListParagraph"/>
        <w:numPr>
          <w:ilvl w:val="1"/>
          <w:numId w:val="1"/>
        </w:numPr>
      </w:pPr>
      <w:r w:rsidRPr="005C7E24">
        <w:t>MilOps in Action</w:t>
      </w:r>
    </w:p>
    <w:p w14:paraId="328CDF7E" w14:textId="27B26730" w:rsidR="00BD3BB3" w:rsidRPr="005C7E24" w:rsidRDefault="00BD3BB3" w:rsidP="2095D58D">
      <w:pPr>
        <w:pStyle w:val="ListParagraph"/>
        <w:numPr>
          <w:ilvl w:val="1"/>
          <w:numId w:val="1"/>
        </w:numPr>
      </w:pPr>
      <w:r w:rsidRPr="005C7E24">
        <w:t>Discu</w:t>
      </w:r>
      <w:r w:rsidR="00CB0D70" w:rsidRPr="005C7E24">
        <w:t>ssion &amp; Vote on MilOps Governance</w:t>
      </w:r>
    </w:p>
    <w:p w14:paraId="79DC0278" w14:textId="043831D0" w:rsidR="00CB0D70" w:rsidRPr="005C7E24" w:rsidRDefault="00CB0D70" w:rsidP="2095D58D">
      <w:pPr>
        <w:pStyle w:val="ListParagraph"/>
        <w:numPr>
          <w:ilvl w:val="1"/>
          <w:numId w:val="1"/>
        </w:numPr>
      </w:pPr>
      <w:r w:rsidRPr="005C7E24">
        <w:t>MilOps Goals</w:t>
      </w:r>
    </w:p>
    <w:p w14:paraId="5ADF10B9" w14:textId="720298CB" w:rsidR="00CB0D70" w:rsidRPr="005C7E24" w:rsidRDefault="00CB0D70" w:rsidP="2095D58D">
      <w:pPr>
        <w:pStyle w:val="ListParagraph"/>
        <w:numPr>
          <w:ilvl w:val="1"/>
          <w:numId w:val="1"/>
        </w:numPr>
      </w:pPr>
      <w:r w:rsidRPr="005C7E24">
        <w:t>Nominate Your Work</w:t>
      </w:r>
    </w:p>
    <w:p w14:paraId="40852556" w14:textId="3DC8C40E" w:rsidR="00CB0D70" w:rsidRPr="005C7E24" w:rsidRDefault="00CB0D70" w:rsidP="2095D58D">
      <w:pPr>
        <w:pStyle w:val="ListParagraph"/>
        <w:numPr>
          <w:ilvl w:val="1"/>
          <w:numId w:val="1"/>
        </w:numPr>
      </w:pPr>
      <w:r w:rsidRPr="005C7E24">
        <w:t xml:space="preserve">Ideas for Next Meeting </w:t>
      </w:r>
    </w:p>
    <w:p w14:paraId="20AC0F14" w14:textId="250E97DA" w:rsidR="00CB0D70" w:rsidRPr="005C7E24" w:rsidRDefault="00CB0D70" w:rsidP="2095D58D">
      <w:pPr>
        <w:pStyle w:val="ListParagraph"/>
        <w:numPr>
          <w:ilvl w:val="1"/>
          <w:numId w:val="1"/>
        </w:numPr>
      </w:pPr>
      <w:r w:rsidRPr="005C7E24">
        <w:t>Discussion/Closing Remarks</w:t>
      </w:r>
    </w:p>
    <w:p w14:paraId="31ADEFF3" w14:textId="1B695FB6" w:rsidR="005A6A9E" w:rsidRDefault="005A6A9E" w:rsidP="00AE73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Minutes</w:t>
      </w:r>
    </w:p>
    <w:p w14:paraId="1CE77D94" w14:textId="17978805" w:rsidR="005A6A9E" w:rsidRDefault="009F1308" w:rsidP="005A6A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NIEM Updates</w:t>
      </w:r>
      <w:r w:rsidR="3BA4E28E" w:rsidRPr="62581A4D">
        <w:rPr>
          <w:b/>
          <w:bCs/>
        </w:rPr>
        <w:t xml:space="preserve"> </w:t>
      </w:r>
      <w:r w:rsidR="3BA4E28E" w:rsidRPr="1AC51FFC">
        <w:rPr>
          <w:b/>
          <w:bCs/>
        </w:rPr>
        <w:t xml:space="preserve">– PGB </w:t>
      </w:r>
      <w:r w:rsidR="3BA4E28E" w:rsidRPr="171C24FC">
        <w:rPr>
          <w:b/>
          <w:bCs/>
        </w:rPr>
        <w:t>Minute</w:t>
      </w:r>
    </w:p>
    <w:p w14:paraId="7A376513" w14:textId="14B1BF6A" w:rsidR="002165AE" w:rsidRPr="00351BD8" w:rsidRDefault="36B2E1D1" w:rsidP="002165AE">
      <w:pPr>
        <w:pStyle w:val="ListParagraph"/>
        <w:numPr>
          <w:ilvl w:val="2"/>
          <w:numId w:val="1"/>
        </w:numPr>
      </w:pPr>
      <w:r>
        <w:t>IJIS hosted a</w:t>
      </w:r>
      <w:r w:rsidR="002165AE" w:rsidRPr="00351BD8">
        <w:t xml:space="preserve"> well-attended webinar with over 200 registrants and a </w:t>
      </w:r>
      <w:hyperlink r:id="rId11" w:history="1">
        <w:r w:rsidR="002165AE" w:rsidRPr="53F9F303">
          <w:rPr>
            <w:rStyle w:val="Hyperlink"/>
          </w:rPr>
          <w:t>YouTube video available</w:t>
        </w:r>
      </w:hyperlink>
      <w:r w:rsidR="002165AE">
        <w:t>.</w:t>
      </w:r>
    </w:p>
    <w:p w14:paraId="3A2D83E3" w14:textId="1B335BF7" w:rsidR="002165AE" w:rsidRPr="00351BD8" w:rsidRDefault="501C6FAF" w:rsidP="002165AE">
      <w:pPr>
        <w:pStyle w:val="ListParagraph"/>
        <w:numPr>
          <w:ilvl w:val="2"/>
          <w:numId w:val="1"/>
        </w:numPr>
      </w:pPr>
      <w:r>
        <w:t>T</w:t>
      </w:r>
      <w:r w:rsidR="002165AE">
        <w:t>he</w:t>
      </w:r>
      <w:r w:rsidR="002165AE" w:rsidRPr="00351BD8">
        <w:t xml:space="preserve"> new Forensics domain </w:t>
      </w:r>
      <w:r w:rsidR="49243DB1">
        <w:t xml:space="preserve">has been approved </w:t>
      </w:r>
      <w:r w:rsidR="002165AE">
        <w:t xml:space="preserve">by the </w:t>
      </w:r>
      <w:r w:rsidR="002165AE" w:rsidRPr="00351BD8">
        <w:t>NIEM Business Architecture Committee (NBAC) and endorsement by the PGB.</w:t>
      </w:r>
    </w:p>
    <w:p w14:paraId="7F296A36" w14:textId="675CC611" w:rsidR="002165AE" w:rsidRPr="00351BD8" w:rsidRDefault="002165AE" w:rsidP="002165AE">
      <w:pPr>
        <w:pStyle w:val="ListParagraph"/>
        <w:numPr>
          <w:ilvl w:val="2"/>
          <w:numId w:val="1"/>
        </w:numPr>
      </w:pPr>
      <w:r>
        <w:t xml:space="preserve">NIEM Model version 6.0 has been approved and </w:t>
      </w:r>
      <w:commentRangeStart w:id="0"/>
      <w:r>
        <w:t xml:space="preserve">placed in the </w:t>
      </w:r>
      <w:hyperlink r:id="rId12">
        <w:r w:rsidR="00AF32EF" w:rsidRPr="5F59A4D2">
          <w:rPr>
            <w:rStyle w:val="Hyperlink"/>
          </w:rPr>
          <w:t>OASIS</w:t>
        </w:r>
        <w:r w:rsidRPr="5F59A4D2">
          <w:rPr>
            <w:rStyle w:val="Hyperlink"/>
          </w:rPr>
          <w:t xml:space="preserve"> library</w:t>
        </w:r>
      </w:hyperlink>
      <w:commentRangeEnd w:id="0"/>
      <w:r>
        <w:rPr>
          <w:rStyle w:val="CommentReference"/>
        </w:rPr>
        <w:commentReference w:id="0"/>
      </w:r>
      <w:r>
        <w:t>.</w:t>
      </w:r>
    </w:p>
    <w:p w14:paraId="24D2D7EF" w14:textId="7687600F" w:rsidR="002165AE" w:rsidRPr="00351BD8" w:rsidRDefault="002165AE" w:rsidP="002165AE">
      <w:pPr>
        <w:pStyle w:val="ListParagraph"/>
        <w:numPr>
          <w:ilvl w:val="2"/>
          <w:numId w:val="1"/>
        </w:numPr>
      </w:pPr>
      <w:r w:rsidRPr="00351BD8">
        <w:lastRenderedPageBreak/>
        <w:t xml:space="preserve">The Common Model Format </w:t>
      </w:r>
      <w:r w:rsidR="00AF32EF">
        <w:t xml:space="preserve">(CMF) </w:t>
      </w:r>
      <w:r w:rsidRPr="00351BD8">
        <w:t>tool developed by Dr</w:t>
      </w:r>
      <w:r w:rsidR="00225897">
        <w:t>.</w:t>
      </w:r>
      <w:r w:rsidRPr="00351BD8">
        <w:t xml:space="preserve"> Renner is now operational.</w:t>
      </w:r>
    </w:p>
    <w:p w14:paraId="47B2A66B" w14:textId="1E8C26CA" w:rsidR="002165AE" w:rsidRPr="00351BD8" w:rsidRDefault="002165AE" w:rsidP="002165AE">
      <w:pPr>
        <w:pStyle w:val="ListParagraph"/>
        <w:numPr>
          <w:ilvl w:val="2"/>
          <w:numId w:val="1"/>
        </w:numPr>
      </w:pPr>
      <w:r w:rsidRPr="00351BD8">
        <w:t>API 2.0 is in progress.</w:t>
      </w:r>
    </w:p>
    <w:p w14:paraId="2BA7325C" w14:textId="47076F88" w:rsidR="002165AE" w:rsidRPr="00351BD8" w:rsidRDefault="002165AE" w:rsidP="002165AE">
      <w:pPr>
        <w:pStyle w:val="ListParagraph"/>
        <w:numPr>
          <w:ilvl w:val="2"/>
          <w:numId w:val="1"/>
        </w:numPr>
      </w:pPr>
      <w:r>
        <w:t>NIEM</w:t>
      </w:r>
      <w:r w:rsidR="260448FA">
        <w:t>Open</w:t>
      </w:r>
      <w:r w:rsidRPr="00351BD8">
        <w:t xml:space="preserve"> conducted beta training using their new learning management system in early May and will be updating </w:t>
      </w:r>
      <w:r w:rsidR="271FD8C1">
        <w:t xml:space="preserve">the training </w:t>
      </w:r>
      <w:r>
        <w:t>based</w:t>
      </w:r>
      <w:r w:rsidRPr="00351BD8">
        <w:t xml:space="preserve"> on feedback.</w:t>
      </w:r>
    </w:p>
    <w:p w14:paraId="19A5CDA4" w14:textId="17D17124" w:rsidR="002165AE" w:rsidRPr="00351BD8" w:rsidRDefault="002165AE" w:rsidP="004C768D">
      <w:pPr>
        <w:pStyle w:val="ListParagraph"/>
        <w:numPr>
          <w:ilvl w:val="2"/>
          <w:numId w:val="1"/>
        </w:numPr>
      </w:pPr>
      <w:r w:rsidRPr="00351BD8">
        <w:t>The ability to translate from XML or RDF to JSON will be incorporated in the next training release.</w:t>
      </w:r>
    </w:p>
    <w:p w14:paraId="6E83CACC" w14:textId="15D7EE1E" w:rsidR="009F1308" w:rsidRDefault="009F1308" w:rsidP="005A6A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MilOps </w:t>
      </w:r>
      <w:r w:rsidR="004C768D">
        <w:rPr>
          <w:b/>
          <w:bCs/>
        </w:rPr>
        <w:t>in Action</w:t>
      </w:r>
    </w:p>
    <w:p w14:paraId="40CF257C" w14:textId="3F1DD990" w:rsidR="004C768D" w:rsidRPr="00225897" w:rsidRDefault="13AF3734" w:rsidP="004C768D">
      <w:pPr>
        <w:pStyle w:val="ListParagraph"/>
        <w:numPr>
          <w:ilvl w:val="2"/>
          <w:numId w:val="1"/>
        </w:numPr>
      </w:pPr>
      <w:r>
        <w:t>Co-chairs s</w:t>
      </w:r>
      <w:r w:rsidR="004C768D">
        <w:t>upported</w:t>
      </w:r>
      <w:r w:rsidR="004C768D" w:rsidRPr="00225897">
        <w:t xml:space="preserve"> exploratory meetings with various services and combatant commands regarding </w:t>
      </w:r>
      <w:r w:rsidR="645EC2FC">
        <w:t xml:space="preserve">NIEMOpen as an option for </w:t>
      </w:r>
      <w:r w:rsidR="004C768D">
        <w:t>a</w:t>
      </w:r>
      <w:r w:rsidR="004C768D" w:rsidRPr="00225897">
        <w:t xml:space="preserve"> minimum </w:t>
      </w:r>
      <w:r w:rsidR="4B406FDD">
        <w:t xml:space="preserve">standardized </w:t>
      </w:r>
      <w:r w:rsidR="004C768D">
        <w:t>enterprise</w:t>
      </w:r>
      <w:r w:rsidR="004C768D" w:rsidRPr="00225897">
        <w:t xml:space="preserve"> data </w:t>
      </w:r>
      <w:r w:rsidR="63192A45">
        <w:t>interoperability</w:t>
      </w:r>
      <w:r w:rsidR="004C768D" w:rsidRPr="00225897">
        <w:t xml:space="preserve"> solution.</w:t>
      </w:r>
    </w:p>
    <w:p w14:paraId="65DDDDA3" w14:textId="3496A6A3" w:rsidR="004C768D" w:rsidRPr="00225897" w:rsidRDefault="181B95DE" w:rsidP="004C768D">
      <w:pPr>
        <w:pStyle w:val="ListParagraph"/>
        <w:numPr>
          <w:ilvl w:val="2"/>
          <w:numId w:val="1"/>
        </w:numPr>
      </w:pPr>
      <w:r>
        <w:t>Co-chairs are d</w:t>
      </w:r>
      <w:r w:rsidR="004C768D">
        <w:t>eveloping</w:t>
      </w:r>
      <w:r w:rsidR="004C768D" w:rsidRPr="00225897">
        <w:t xml:space="preserve"> a NIEM</w:t>
      </w:r>
      <w:del w:id="1" w:author="Staley, Darcy A CIV JS J6 (USA)" w:date="2025-06-17T17:36:00Z">
        <w:r w:rsidR="004C768D" w:rsidRPr="00225897">
          <w:delText xml:space="preserve"> </w:delText>
        </w:r>
      </w:del>
      <w:r w:rsidR="004C768D" w:rsidRPr="00225897">
        <w:t xml:space="preserve">Open enterprise data interoperability brief to </w:t>
      </w:r>
      <w:r w:rsidR="0FE11509">
        <w:t>share which presents</w:t>
      </w:r>
      <w:r w:rsidR="004C768D" w:rsidRPr="00225897">
        <w:t xml:space="preserve"> benefits and challenges for DoD partners.</w:t>
      </w:r>
    </w:p>
    <w:p w14:paraId="0B8C9D05" w14:textId="75416633" w:rsidR="004C768D" w:rsidRPr="00225897" w:rsidRDefault="004C768D" w:rsidP="004C768D">
      <w:pPr>
        <w:pStyle w:val="ListParagraph"/>
        <w:numPr>
          <w:ilvl w:val="2"/>
          <w:numId w:val="1"/>
        </w:numPr>
      </w:pPr>
      <w:r w:rsidRPr="00225897">
        <w:t>USMTF is already partially NIEM conformant</w:t>
      </w:r>
      <w:r w:rsidR="20894E27">
        <w:t xml:space="preserve"> and included in the MilOps data model</w:t>
      </w:r>
      <w:r w:rsidRPr="00225897">
        <w:t>, with DISA working to complete th</w:t>
      </w:r>
      <w:r w:rsidR="3DFC7C64">
        <w:t>e USMTF integration</w:t>
      </w:r>
      <w:r w:rsidRPr="00225897">
        <w:t xml:space="preserve"> by the end of the year.</w:t>
      </w:r>
      <w:r w:rsidR="00A06AA7">
        <w:t xml:space="preserve"> </w:t>
      </w:r>
    </w:p>
    <w:p w14:paraId="2C708463" w14:textId="218617DE" w:rsidR="004C768D" w:rsidRPr="00225897" w:rsidRDefault="2FB938AE" w:rsidP="004C768D">
      <w:pPr>
        <w:pStyle w:val="ListParagraph"/>
        <w:numPr>
          <w:ilvl w:val="2"/>
          <w:numId w:val="1"/>
        </w:numPr>
      </w:pPr>
      <w:r>
        <w:t>There is o</w:t>
      </w:r>
      <w:r w:rsidR="004C768D">
        <w:t>ngoing</w:t>
      </w:r>
      <w:r w:rsidR="004C768D" w:rsidRPr="00225897">
        <w:t xml:space="preserve"> work with NCDF (NATO </w:t>
      </w:r>
      <w:r w:rsidR="004C768D">
        <w:t>C</w:t>
      </w:r>
      <w:r w:rsidR="40A140D9">
        <w:t>ore</w:t>
      </w:r>
      <w:r w:rsidR="004C768D" w:rsidRPr="00225897">
        <w:t xml:space="preserve"> Data F</w:t>
      </w:r>
      <w:r w:rsidR="5316A62C">
        <w:t>ramework</w:t>
      </w:r>
      <w:r w:rsidR="004C768D" w:rsidRPr="00225897">
        <w:t>), STANAG 5653, and the data lake is being updated.</w:t>
      </w:r>
    </w:p>
    <w:p w14:paraId="77843AD0" w14:textId="77777777" w:rsidR="00CD1266" w:rsidRPr="00CD1266" w:rsidRDefault="238F99ED" w:rsidP="00DE38B4">
      <w:pPr>
        <w:pStyle w:val="ListParagraph"/>
        <w:numPr>
          <w:ilvl w:val="2"/>
          <w:numId w:val="1"/>
        </w:numPr>
        <w:rPr>
          <w:b/>
          <w:bCs/>
        </w:rPr>
      </w:pPr>
      <w:r>
        <w:t>NIEMOpen Management Office is p</w:t>
      </w:r>
      <w:r w:rsidR="004C768D">
        <w:t>ending</w:t>
      </w:r>
      <w:r w:rsidR="004C768D" w:rsidRPr="00225897">
        <w:t xml:space="preserve"> conversation with the MIM community </w:t>
      </w:r>
      <w:r w:rsidR="13E80650">
        <w:t xml:space="preserve">once </w:t>
      </w:r>
      <w:r w:rsidR="004C768D">
        <w:t>Army</w:t>
      </w:r>
      <w:r w:rsidR="004C768D" w:rsidRPr="00225897">
        <w:t xml:space="preserve"> Regulation 34-1 </w:t>
      </w:r>
      <w:r w:rsidR="1C277FF8">
        <w:t xml:space="preserve">is updated and a </w:t>
      </w:r>
      <w:r w:rsidR="1B055D05">
        <w:t>POC</w:t>
      </w:r>
      <w:r w:rsidR="1C277FF8">
        <w:t xml:space="preserve"> is assigned </w:t>
      </w:r>
      <w:r w:rsidR="66CFF992">
        <w:t xml:space="preserve">to </w:t>
      </w:r>
      <w:r w:rsidR="7C002E52">
        <w:t xml:space="preserve">determine whether to move forward </w:t>
      </w:r>
      <w:r w:rsidR="00A4410D">
        <w:t xml:space="preserve">with </w:t>
      </w:r>
      <w:r w:rsidR="00A4410D" w:rsidRPr="00225897">
        <w:t>a</w:t>
      </w:r>
      <w:r w:rsidR="004C768D">
        <w:t xml:space="preserve"> </w:t>
      </w:r>
      <w:r w:rsidR="004C768D" w:rsidRPr="00225897">
        <w:t>NIEM</w:t>
      </w:r>
      <w:del w:id="2" w:author="Staley, Darcy A CIV JS J6 (USA)" w:date="2025-06-17T17:40:00Z">
        <w:r w:rsidR="004C768D" w:rsidRPr="00225897">
          <w:delText xml:space="preserve"> </w:delText>
        </w:r>
      </w:del>
      <w:r w:rsidR="004C768D" w:rsidRPr="00225897">
        <w:t xml:space="preserve">Open and </w:t>
      </w:r>
      <w:r w:rsidR="355805C5">
        <w:t>MIM / MIP integration</w:t>
      </w:r>
      <w:r w:rsidR="004C768D" w:rsidRPr="00225897">
        <w:t>.</w:t>
      </w:r>
    </w:p>
    <w:p w14:paraId="457BBF7B" w14:textId="05570C6C" w:rsidR="009F1308" w:rsidRPr="00CD1266" w:rsidRDefault="00E3448F" w:rsidP="00DE38B4">
      <w:pPr>
        <w:pStyle w:val="ListParagraph"/>
        <w:numPr>
          <w:ilvl w:val="2"/>
          <w:numId w:val="1"/>
        </w:numPr>
        <w:rPr>
          <w:b/>
          <w:bCs/>
        </w:rPr>
      </w:pPr>
      <w:r w:rsidRPr="00CD1266">
        <w:rPr>
          <w:b/>
          <w:bCs/>
        </w:rPr>
        <w:t>S</w:t>
      </w:r>
      <w:r w:rsidR="3A98AF34" w:rsidRPr="00CD1266">
        <w:rPr>
          <w:b/>
          <w:bCs/>
        </w:rPr>
        <w:t>TITCHES</w:t>
      </w:r>
      <w:r w:rsidRPr="00CD1266">
        <w:rPr>
          <w:b/>
          <w:bCs/>
        </w:rPr>
        <w:t xml:space="preserve"> </w:t>
      </w:r>
      <w:r w:rsidR="0023537E" w:rsidRPr="00CD1266">
        <w:rPr>
          <w:b/>
          <w:bCs/>
        </w:rPr>
        <w:t>Presentation/Discussion</w:t>
      </w:r>
    </w:p>
    <w:p w14:paraId="79B4DE2C" w14:textId="4C0A1BE9" w:rsidR="005F5E1F" w:rsidRPr="00A06AA7" w:rsidRDefault="005F5E1F" w:rsidP="295A012C">
      <w:pPr>
        <w:pStyle w:val="ListParagraph"/>
        <w:numPr>
          <w:ilvl w:val="3"/>
          <w:numId w:val="1"/>
        </w:numPr>
      </w:pPr>
      <w:r w:rsidRPr="00A06AA7">
        <w:t xml:space="preserve">Jimmy "Rev" Jones presented on </w:t>
      </w:r>
      <w:r>
        <w:t>S</w:t>
      </w:r>
      <w:r w:rsidR="4E992CE2">
        <w:t>TITCHES</w:t>
      </w:r>
      <w:r w:rsidRPr="00A06AA7">
        <w:t xml:space="preserve">, highlighting its synergies with NIEM as a type of metamodel. </w:t>
      </w:r>
      <w:r w:rsidR="1AAECB21">
        <w:t xml:space="preserve">STITCHES </w:t>
      </w:r>
      <w:r w:rsidR="173E986B">
        <w:t xml:space="preserve">augments data content standards for data sharing and </w:t>
      </w:r>
      <w:r w:rsidR="1AAECB21">
        <w:t>mediates and integrates new and legacy mission system</w:t>
      </w:r>
      <w:r w:rsidR="10882EEB">
        <w:t>s</w:t>
      </w:r>
      <w:r w:rsidR="1AAECB21">
        <w:t xml:space="preserve"> into new architectures, enabling new data sharing arrangements.</w:t>
      </w:r>
      <w:r w:rsidRPr="00A06AA7">
        <w:t xml:space="preserve"> He discussed the challenges of data integration and how </w:t>
      </w:r>
      <w:r>
        <w:t>S</w:t>
      </w:r>
      <w:r w:rsidR="4BA46442">
        <w:t>TITCHES</w:t>
      </w:r>
      <w:r w:rsidRPr="00A06AA7">
        <w:t xml:space="preserve"> can help maintain data layers for specific purposes while enabling interoperability. He answered questions about international/multinational partners, security models, cross-domain solutions, and implementation in various operational systems.</w:t>
      </w:r>
    </w:p>
    <w:p w14:paraId="155EB09D" w14:textId="515D9EDF" w:rsidR="00CE2CB7" w:rsidRDefault="00CE2CB7" w:rsidP="005A6A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Discussion and Vote on MilOps </w:t>
      </w:r>
      <w:r w:rsidR="0023537E">
        <w:rPr>
          <w:b/>
          <w:bCs/>
        </w:rPr>
        <w:t>Governance</w:t>
      </w:r>
    </w:p>
    <w:p w14:paraId="2D213A70" w14:textId="632A79CD" w:rsidR="000316EE" w:rsidRDefault="00884B1C" w:rsidP="00884B1C">
      <w:pPr>
        <w:pStyle w:val="ListParagraph"/>
        <w:numPr>
          <w:ilvl w:val="2"/>
          <w:numId w:val="1"/>
        </w:numPr>
      </w:pPr>
      <w:r w:rsidRPr="00FE1474">
        <w:t xml:space="preserve">MilOps governance review </w:t>
      </w:r>
      <w:r w:rsidR="52E0C571">
        <w:t>was</w:t>
      </w:r>
      <w:r w:rsidRPr="00FE1474">
        <w:t xml:space="preserve"> sent out on May 1st, with one comment received regarding quorum requirements. A decision was made that quorum is not required by </w:t>
      </w:r>
      <w:r w:rsidR="000316EE">
        <w:t>OASIS</w:t>
      </w:r>
      <w:r w:rsidRPr="00FE1474">
        <w:t xml:space="preserve"> but could be implemented. The governance review was approved and will be uploaded to the GitHub repository. </w:t>
      </w:r>
    </w:p>
    <w:p w14:paraId="1C6A2591" w14:textId="6F8F9865" w:rsidR="00884B1C" w:rsidRDefault="00884B1C" w:rsidP="00884B1C">
      <w:pPr>
        <w:pStyle w:val="ListParagraph"/>
        <w:numPr>
          <w:ilvl w:val="2"/>
          <w:numId w:val="1"/>
        </w:numPr>
      </w:pPr>
      <w:r w:rsidRPr="00FE1474">
        <w:t>The M</w:t>
      </w:r>
      <w:r w:rsidR="000316EE">
        <w:t>O</w:t>
      </w:r>
      <w:r w:rsidRPr="00FE1474">
        <w:t>M</w:t>
      </w:r>
      <w:r w:rsidR="63E3C576">
        <w:t>S</w:t>
      </w:r>
      <w:r w:rsidRPr="00FE1474">
        <w:t xml:space="preserve"> governance review was sent out on May 28th, with feedback due by July 7th.</w:t>
      </w:r>
    </w:p>
    <w:p w14:paraId="122495BC" w14:textId="77777777" w:rsidR="005C6DD3" w:rsidRDefault="005C6DD3" w:rsidP="005C6DD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MilOps Goals</w:t>
      </w:r>
    </w:p>
    <w:p w14:paraId="2090F77C" w14:textId="77777777" w:rsidR="005C6DD3" w:rsidRPr="00A06AA7" w:rsidRDefault="005C6DD3" w:rsidP="005C6DD3">
      <w:pPr>
        <w:pStyle w:val="ListParagraph"/>
        <w:numPr>
          <w:ilvl w:val="2"/>
          <w:numId w:val="1"/>
        </w:numPr>
      </w:pPr>
      <w:r w:rsidRPr="00A06AA7">
        <w:t>Establish a quarterly newsletter, with the first one targeted for the fourth quarter of the year.</w:t>
      </w:r>
    </w:p>
    <w:p w14:paraId="74730DA3" w14:textId="77777777" w:rsidR="005C6DD3" w:rsidRPr="00A06AA7" w:rsidRDefault="005C6DD3" w:rsidP="005C6DD3">
      <w:pPr>
        <w:pStyle w:val="ListParagraph"/>
        <w:numPr>
          <w:ilvl w:val="2"/>
          <w:numId w:val="1"/>
        </w:numPr>
      </w:pPr>
      <w:r w:rsidRPr="00A06AA7">
        <w:t xml:space="preserve">Participate in </w:t>
      </w:r>
      <w:r>
        <w:t>C</w:t>
      </w:r>
      <w:r w:rsidRPr="00A06AA7">
        <w:t>WIX with partner nations using NCDF-related capabilities based on NIEM Open.</w:t>
      </w:r>
    </w:p>
    <w:p w14:paraId="76D98733" w14:textId="30C06E8D" w:rsidR="005C6DD3" w:rsidRPr="00FE1474" w:rsidRDefault="005C6DD3" w:rsidP="005C6DD3">
      <w:pPr>
        <w:pStyle w:val="ListParagraph"/>
        <w:numPr>
          <w:ilvl w:val="2"/>
          <w:numId w:val="1"/>
        </w:numPr>
      </w:pPr>
      <w:r w:rsidRPr="00A06AA7">
        <w:t>Increase awareness and support of NIEM throughout the MilOps community.</w:t>
      </w:r>
    </w:p>
    <w:p w14:paraId="7E5CD712" w14:textId="2152506D" w:rsidR="00884B1C" w:rsidRPr="00884B1C" w:rsidRDefault="00884B1C" w:rsidP="00884B1C">
      <w:pPr>
        <w:pStyle w:val="ListParagraph"/>
        <w:numPr>
          <w:ilvl w:val="1"/>
          <w:numId w:val="1"/>
        </w:numPr>
      </w:pPr>
      <w:r w:rsidRPr="35345F84">
        <w:rPr>
          <w:b/>
          <w:bCs/>
        </w:rPr>
        <w:t>NIEM</w:t>
      </w:r>
      <w:r w:rsidR="4B30F17A" w:rsidRPr="35345F84">
        <w:rPr>
          <w:b/>
          <w:bCs/>
        </w:rPr>
        <w:t>Open</w:t>
      </w:r>
      <w:r w:rsidRPr="00884B1C">
        <w:rPr>
          <w:b/>
          <w:bCs/>
        </w:rPr>
        <w:t xml:space="preserve"> Excellence Award Nominations: </w:t>
      </w:r>
      <w:r w:rsidR="005C6DD3" w:rsidRPr="2471318F">
        <w:rPr>
          <w:rPrChange w:id="3" w:author="Staley, Darcy A CIV JS J6 (USA)" w:date="2025-06-17T13:50:00Z">
            <w:rPr>
              <w:b/>
              <w:bCs/>
            </w:rPr>
          </w:rPrChange>
        </w:rPr>
        <w:t>N</w:t>
      </w:r>
      <w:r w:rsidRPr="00884B1C">
        <w:t xml:space="preserve">ominate teams for the </w:t>
      </w:r>
      <w:r>
        <w:t>NIEM</w:t>
      </w:r>
      <w:r w:rsidR="1D9F10C2">
        <w:t>Open</w:t>
      </w:r>
      <w:r w:rsidRPr="00884B1C">
        <w:t xml:space="preserve"> Excellence </w:t>
      </w:r>
      <w:r>
        <w:t>Award</w:t>
      </w:r>
      <w:r w:rsidR="74A99930">
        <w:t>s</w:t>
      </w:r>
      <w:r w:rsidRPr="00884B1C">
        <w:t xml:space="preserve"> by the end of the month.</w:t>
      </w:r>
    </w:p>
    <w:p w14:paraId="39B73054" w14:textId="1153C2A8" w:rsidR="0023537E" w:rsidRDefault="00883954" w:rsidP="005A6A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Next</w:t>
      </w:r>
      <w:r w:rsidR="00CF2BE8">
        <w:rPr>
          <w:b/>
          <w:bCs/>
        </w:rPr>
        <w:t xml:space="preserve"> Meeting</w:t>
      </w:r>
    </w:p>
    <w:p w14:paraId="47DAAAFB" w14:textId="564C624D" w:rsidR="00883954" w:rsidRDefault="00CC7342" w:rsidP="00883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August 14, 2025, 10:00 AM</w:t>
      </w:r>
    </w:p>
    <w:p w14:paraId="73EAA45A" w14:textId="39F7D401" w:rsidR="00C2285A" w:rsidRPr="00C2285A" w:rsidRDefault="00924F33" w:rsidP="00C2665C">
      <w:pPr>
        <w:pStyle w:val="ListParagraph"/>
        <w:numPr>
          <w:ilvl w:val="0"/>
          <w:numId w:val="1"/>
        </w:numPr>
      </w:pPr>
      <w:r w:rsidRPr="004F495E">
        <w:rPr>
          <w:b/>
          <w:bCs/>
        </w:rPr>
        <w:t>Decisions:</w:t>
      </w:r>
      <w:r w:rsidR="00BF6E73" w:rsidRPr="004F495E">
        <w:rPr>
          <w:b/>
          <w:bCs/>
        </w:rPr>
        <w:t xml:space="preserve"> </w:t>
      </w:r>
      <w:r w:rsidR="004F495E" w:rsidRPr="001F6795">
        <w:t>Approve</w:t>
      </w:r>
      <w:r w:rsidR="004F495E">
        <w:t>/Deny MilOps Governance Update</w:t>
      </w:r>
    </w:p>
    <w:p w14:paraId="49413917" w14:textId="72D63C3F" w:rsidR="00924F33" w:rsidRPr="007412F5" w:rsidRDefault="00924F33" w:rsidP="2095D58D">
      <w:pPr>
        <w:pStyle w:val="ListParagraph"/>
        <w:numPr>
          <w:ilvl w:val="0"/>
          <w:numId w:val="1"/>
        </w:numPr>
      </w:pPr>
      <w:r w:rsidRPr="007412F5">
        <w:rPr>
          <w:b/>
          <w:bCs/>
        </w:rPr>
        <w:t>Voting:</w:t>
      </w:r>
      <w:r w:rsidR="00C2285A" w:rsidRPr="007412F5">
        <w:t xml:space="preserve"> </w:t>
      </w:r>
      <w:r w:rsidR="234A203F" w:rsidRPr="007412F5">
        <w:t>Approve</w:t>
      </w:r>
      <w:r w:rsidR="00D57638" w:rsidRPr="007412F5">
        <w:t xml:space="preserve">d </w:t>
      </w:r>
      <w:r w:rsidR="00861A1B" w:rsidRPr="007412F5">
        <w:t>MilOps Governance</w:t>
      </w:r>
    </w:p>
    <w:p w14:paraId="421EEFA7" w14:textId="13969EB8" w:rsidR="007412F5" w:rsidRDefault="007412F5" w:rsidP="00D6662C">
      <w:r w:rsidRPr="001A46DB">
        <w:rPr>
          <w:b/>
          <w:bCs/>
        </w:rPr>
        <w:t>Please note</w:t>
      </w:r>
      <w:r w:rsidR="001A46DB">
        <w:rPr>
          <w:b/>
          <w:bCs/>
        </w:rPr>
        <w:t>:</w:t>
      </w:r>
      <w:r w:rsidRPr="007412F5">
        <w:t xml:space="preserve"> </w:t>
      </w:r>
      <w:r w:rsidR="001A46DB">
        <w:t>T</w:t>
      </w:r>
      <w:r w:rsidRPr="007412F5">
        <w:t xml:space="preserve">he </w:t>
      </w:r>
      <w:r w:rsidR="62C5B195">
        <w:t xml:space="preserve">meeting </w:t>
      </w:r>
      <w:r>
        <w:t>recording</w:t>
      </w:r>
      <w:r w:rsidRPr="007412F5">
        <w:t xml:space="preserve"> is too large to post to GitHub. Please click the link to the recording from the meeting chat. </w:t>
      </w:r>
      <w:r w:rsidR="2C935AC0">
        <w:t xml:space="preserve">DoD: Request access by emailing MilOps: </w:t>
      </w:r>
      <w:hyperlink r:id="rId17" w:history="1">
        <w:r w:rsidR="2C935AC0">
          <w:t>js.dsc.j6.mbx.</w:t>
        </w:r>
        <w:r w:rsidR="0C620F4D" w:rsidRPr="4A4AA407">
          <w:rPr>
            <w:rStyle w:val="Hyperlink"/>
          </w:rPr>
          <w:t>milops@mail.mil</w:t>
        </w:r>
      </w:hyperlink>
      <w:r w:rsidR="0C620F4D">
        <w:t xml:space="preserve"> .</w:t>
      </w:r>
    </w:p>
    <w:p w14:paraId="546FF3F8" w14:textId="2C1D769F" w:rsidR="00C2285A" w:rsidRDefault="00BF6E73" w:rsidP="00BC39E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Minutes </w:t>
      </w:r>
      <w:r w:rsidR="00C2285A" w:rsidRPr="00BF6E73">
        <w:rPr>
          <w:b/>
          <w:bCs/>
        </w:rPr>
        <w:t>Approval:</w:t>
      </w:r>
      <w:r w:rsidR="00C2285A">
        <w:t xml:space="preserve"> Co-chair consent obtained</w:t>
      </w:r>
    </w:p>
    <w:p w14:paraId="73E4A33E" w14:textId="274B65E0" w:rsidR="00C2285A" w:rsidRDefault="00C2285A" w:rsidP="2095D58D"/>
    <w:p w14:paraId="3B7FEDCB" w14:textId="49C78681" w:rsidR="00BC39E4" w:rsidRPr="00BC39E4" w:rsidRDefault="00924F33" w:rsidP="00BC39E4">
      <w:pPr>
        <w:pStyle w:val="ListParagraph"/>
        <w:ind w:left="0"/>
        <w:rPr>
          <w:rStyle w:val="Hyperlink"/>
        </w:rPr>
      </w:pPr>
      <w:r w:rsidRPr="00D6662C">
        <w:rPr>
          <w:b/>
          <w:bCs/>
        </w:rPr>
        <w:t>Distribution:</w:t>
      </w:r>
      <w:r>
        <w:t xml:space="preserve"> </w:t>
      </w:r>
      <w:hyperlink r:id="rId18">
        <w:r w:rsidR="00BC39E4" w:rsidRPr="17EC03EB">
          <w:rPr>
            <w:rStyle w:val="Hyperlink"/>
          </w:rPr>
          <w:t> niemopen-nbactsc@lists.oasis-open-projects.org</w:t>
        </w:r>
      </w:hyperlink>
    </w:p>
    <w:p w14:paraId="378EDED0" w14:textId="35D24629" w:rsidR="00924F33" w:rsidRDefault="00924F33" w:rsidP="00924F33"/>
    <w:sectPr w:rsidR="00924F33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ley, Darcy A CIV JS J6 (USA)" w:date="2025-06-17T13:34:00Z" w:initials="S(">
    <w:p w14:paraId="700BD616" w14:textId="4B2A5246" w:rsidR="00A7716F" w:rsidRDefault="00A7716F">
      <w:r>
        <w:annotationRef/>
      </w:r>
      <w:r w:rsidRPr="5BB39BAA">
        <w:t>Has it been? If so, can we share the link?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0BD61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5B9954" w16cex:dateUtc="2025-06-1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0BD616" w16cid:durableId="7F5B9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D233" w14:textId="77777777" w:rsidR="00A94E8B" w:rsidRDefault="00A94E8B" w:rsidP="004E4A5C">
      <w:pPr>
        <w:spacing w:after="0" w:line="240" w:lineRule="auto"/>
      </w:pPr>
      <w:r>
        <w:separator/>
      </w:r>
    </w:p>
  </w:endnote>
  <w:endnote w:type="continuationSeparator" w:id="0">
    <w:p w14:paraId="26610A05" w14:textId="77777777" w:rsidR="00A94E8B" w:rsidRDefault="00A94E8B" w:rsidP="004E4A5C">
      <w:pPr>
        <w:spacing w:after="0" w:line="240" w:lineRule="auto"/>
      </w:pPr>
      <w:r>
        <w:continuationSeparator/>
      </w:r>
    </w:p>
  </w:endnote>
  <w:endnote w:type="continuationNotice" w:id="1">
    <w:p w14:paraId="2C82A7D4" w14:textId="77777777" w:rsidR="00A94E8B" w:rsidRDefault="00A94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C847" w14:textId="77777777" w:rsidR="00A94E8B" w:rsidRDefault="00A94E8B" w:rsidP="004E4A5C">
      <w:pPr>
        <w:spacing w:after="0" w:line="240" w:lineRule="auto"/>
      </w:pPr>
      <w:r>
        <w:separator/>
      </w:r>
    </w:p>
  </w:footnote>
  <w:footnote w:type="continuationSeparator" w:id="0">
    <w:p w14:paraId="6D9806FE" w14:textId="77777777" w:rsidR="00A94E8B" w:rsidRDefault="00A94E8B" w:rsidP="004E4A5C">
      <w:pPr>
        <w:spacing w:after="0" w:line="240" w:lineRule="auto"/>
      </w:pPr>
      <w:r>
        <w:continuationSeparator/>
      </w:r>
    </w:p>
  </w:footnote>
  <w:footnote w:type="continuationNotice" w:id="1">
    <w:p w14:paraId="4FDA44FB" w14:textId="77777777" w:rsidR="00A94E8B" w:rsidRDefault="00A94E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2B13" w14:textId="246EE2C2" w:rsidR="004E4A5C" w:rsidRDefault="2095D58D" w:rsidP="2095D58D">
    <w:pPr>
      <w:pStyle w:val="Header"/>
      <w:jc w:val="both"/>
    </w:pPr>
    <w:r>
      <w:t xml:space="preserve">                     </w:t>
    </w:r>
    <w:r w:rsidR="004E4A5C">
      <w:tab/>
    </w:r>
    <w:r>
      <w:t xml:space="preserve">       </w:t>
    </w:r>
  </w:p>
  <w:tbl>
    <w:tblPr>
      <w:tblStyle w:val="TableGrid"/>
      <w:tblW w:w="0" w:type="auto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Layout w:type="fixed"/>
      <w:tblLook w:val="06A0" w:firstRow="1" w:lastRow="0" w:firstColumn="1" w:lastColumn="0" w:noHBand="1" w:noVBand="1"/>
    </w:tblPr>
    <w:tblGrid>
      <w:gridCol w:w="3870"/>
      <w:gridCol w:w="3060"/>
      <w:gridCol w:w="3870"/>
    </w:tblGrid>
    <w:tr w:rsidR="2095D58D" w14:paraId="70A1FDD4" w14:textId="77777777" w:rsidTr="2095D58D">
      <w:trPr>
        <w:trHeight w:val="1350"/>
      </w:trPr>
      <w:tc>
        <w:tcPr>
          <w:tcW w:w="3870" w:type="dxa"/>
        </w:tcPr>
        <w:p w14:paraId="3D051E6A" w14:textId="7A067D04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CD675F3" wp14:editId="040FAE45">
                <wp:extent cx="2143125" cy="636068"/>
                <wp:effectExtent l="0" t="0" r="0" b="6985"/>
                <wp:docPr id="195251058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63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</w:tcPr>
        <w:p w14:paraId="70CC84A8" w14:textId="44C88D80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E9FFBEB" wp14:editId="74F7C964">
                <wp:extent cx="652776" cy="726757"/>
                <wp:effectExtent l="0" t="0" r="0" b="0"/>
                <wp:docPr id="2039378611" name="Picture 20393786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76" cy="72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</w:tcPr>
        <w:p w14:paraId="6F4B58F6" w14:textId="3BA2D2C0" w:rsidR="2095D58D" w:rsidRDefault="2095D58D" w:rsidP="2095D58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3CA6EC5" wp14:editId="2C9D8DEE">
                <wp:extent cx="909652" cy="812870"/>
                <wp:effectExtent l="0" t="0" r="0" b="0"/>
                <wp:docPr id="1543918383" name="Picture 154391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52" cy="81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B0D850" w14:textId="1E1B9E25" w:rsidR="004E4A5C" w:rsidRDefault="004E4A5C" w:rsidP="2095D58D">
    <w:pPr>
      <w:pStyle w:val="Header"/>
      <w:jc w:val="both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126"/>
    <w:multiLevelType w:val="multilevel"/>
    <w:tmpl w:val="AD22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32B9"/>
    <w:multiLevelType w:val="hybridMultilevel"/>
    <w:tmpl w:val="6096F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49760F"/>
    <w:multiLevelType w:val="hybridMultilevel"/>
    <w:tmpl w:val="C8A2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0614"/>
    <w:multiLevelType w:val="hybridMultilevel"/>
    <w:tmpl w:val="9476E750"/>
    <w:lvl w:ilvl="0" w:tplc="68C82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A42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4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A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8B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B60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8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EF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105D7F"/>
    <w:multiLevelType w:val="hybridMultilevel"/>
    <w:tmpl w:val="0F4AE4A6"/>
    <w:lvl w:ilvl="0" w:tplc="7BBC4B5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138B6"/>
    <w:multiLevelType w:val="hybridMultilevel"/>
    <w:tmpl w:val="B4CC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34950"/>
    <w:multiLevelType w:val="hybridMultilevel"/>
    <w:tmpl w:val="E018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B1DA7"/>
    <w:multiLevelType w:val="hybridMultilevel"/>
    <w:tmpl w:val="8F228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94B4C57"/>
    <w:multiLevelType w:val="hybridMultilevel"/>
    <w:tmpl w:val="C80A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228FB"/>
    <w:multiLevelType w:val="hybridMultilevel"/>
    <w:tmpl w:val="B9BE36CC"/>
    <w:lvl w:ilvl="0" w:tplc="8B24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4A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2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A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EA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20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2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401890"/>
    <w:multiLevelType w:val="hybridMultilevel"/>
    <w:tmpl w:val="E2B626A2"/>
    <w:lvl w:ilvl="0" w:tplc="85E08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E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A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4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6E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54A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83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57683009">
    <w:abstractNumId w:val="4"/>
  </w:num>
  <w:num w:numId="2" w16cid:durableId="984628059">
    <w:abstractNumId w:val="0"/>
  </w:num>
  <w:num w:numId="3" w16cid:durableId="2060090763">
    <w:abstractNumId w:val="7"/>
  </w:num>
  <w:num w:numId="4" w16cid:durableId="2070879308">
    <w:abstractNumId w:val="1"/>
  </w:num>
  <w:num w:numId="5" w16cid:durableId="457185324">
    <w:abstractNumId w:val="3"/>
  </w:num>
  <w:num w:numId="6" w16cid:durableId="795415268">
    <w:abstractNumId w:val="9"/>
  </w:num>
  <w:num w:numId="7" w16cid:durableId="1922252205">
    <w:abstractNumId w:val="10"/>
  </w:num>
  <w:num w:numId="8" w16cid:durableId="1143354094">
    <w:abstractNumId w:val="5"/>
  </w:num>
  <w:num w:numId="9" w16cid:durableId="1716391879">
    <w:abstractNumId w:val="2"/>
  </w:num>
  <w:num w:numId="10" w16cid:durableId="915361918">
    <w:abstractNumId w:val="6"/>
  </w:num>
  <w:num w:numId="11" w16cid:durableId="10659515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ley, Darcy A CIV JS J6 (USA)">
    <w15:presenceInfo w15:providerId="AD" w15:userId="S::darcy.a.staley.civ@mail.mil::3149d446-d86e-4283-897c-0cbf1f34b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524B"/>
    <w:rsid w:val="00012584"/>
    <w:rsid w:val="000202C1"/>
    <w:rsid w:val="00021D88"/>
    <w:rsid w:val="00021F07"/>
    <w:rsid w:val="0002333A"/>
    <w:rsid w:val="00027BAA"/>
    <w:rsid w:val="000316EE"/>
    <w:rsid w:val="00034F9C"/>
    <w:rsid w:val="00050DAC"/>
    <w:rsid w:val="0005314D"/>
    <w:rsid w:val="00055BA2"/>
    <w:rsid w:val="00062981"/>
    <w:rsid w:val="000641C3"/>
    <w:rsid w:val="00067CE1"/>
    <w:rsid w:val="000724C7"/>
    <w:rsid w:val="0007270D"/>
    <w:rsid w:val="00086643"/>
    <w:rsid w:val="000915A4"/>
    <w:rsid w:val="00092DFD"/>
    <w:rsid w:val="0009336A"/>
    <w:rsid w:val="0009526F"/>
    <w:rsid w:val="000A16C3"/>
    <w:rsid w:val="000A3093"/>
    <w:rsid w:val="000A77F1"/>
    <w:rsid w:val="000B07A0"/>
    <w:rsid w:val="000B46D0"/>
    <w:rsid w:val="000B4800"/>
    <w:rsid w:val="000B7DDA"/>
    <w:rsid w:val="000C0B35"/>
    <w:rsid w:val="000C4822"/>
    <w:rsid w:val="000D0F7B"/>
    <w:rsid w:val="000E0A0A"/>
    <w:rsid w:val="000E0D71"/>
    <w:rsid w:val="000E24EC"/>
    <w:rsid w:val="000E725D"/>
    <w:rsid w:val="000F036A"/>
    <w:rsid w:val="000F1025"/>
    <w:rsid w:val="000F385E"/>
    <w:rsid w:val="000F5D78"/>
    <w:rsid w:val="001003B4"/>
    <w:rsid w:val="00115A58"/>
    <w:rsid w:val="00116A66"/>
    <w:rsid w:val="00117493"/>
    <w:rsid w:val="001416F4"/>
    <w:rsid w:val="001417E4"/>
    <w:rsid w:val="0014341C"/>
    <w:rsid w:val="001438BA"/>
    <w:rsid w:val="00153644"/>
    <w:rsid w:val="00162B92"/>
    <w:rsid w:val="001642C5"/>
    <w:rsid w:val="00165225"/>
    <w:rsid w:val="00172805"/>
    <w:rsid w:val="00173E16"/>
    <w:rsid w:val="00184E37"/>
    <w:rsid w:val="0019509E"/>
    <w:rsid w:val="001A46DB"/>
    <w:rsid w:val="001C6C57"/>
    <w:rsid w:val="001C72C3"/>
    <w:rsid w:val="001D15E9"/>
    <w:rsid w:val="001E070E"/>
    <w:rsid w:val="001E2066"/>
    <w:rsid w:val="001E2737"/>
    <w:rsid w:val="001F031B"/>
    <w:rsid w:val="001F6795"/>
    <w:rsid w:val="001F7D0B"/>
    <w:rsid w:val="00204D78"/>
    <w:rsid w:val="002126FD"/>
    <w:rsid w:val="002165AE"/>
    <w:rsid w:val="00216D43"/>
    <w:rsid w:val="00225085"/>
    <w:rsid w:val="00225897"/>
    <w:rsid w:val="00227F34"/>
    <w:rsid w:val="00230B88"/>
    <w:rsid w:val="00234EC6"/>
    <w:rsid w:val="0023537E"/>
    <w:rsid w:val="002420A7"/>
    <w:rsid w:val="002434D5"/>
    <w:rsid w:val="0024527D"/>
    <w:rsid w:val="002526C7"/>
    <w:rsid w:val="00273F7A"/>
    <w:rsid w:val="002752F9"/>
    <w:rsid w:val="00285608"/>
    <w:rsid w:val="00287CF7"/>
    <w:rsid w:val="002A403C"/>
    <w:rsid w:val="002A4DFD"/>
    <w:rsid w:val="002A5EAE"/>
    <w:rsid w:val="002A7220"/>
    <w:rsid w:val="002C7523"/>
    <w:rsid w:val="002D6ADB"/>
    <w:rsid w:val="002F3192"/>
    <w:rsid w:val="002F3C48"/>
    <w:rsid w:val="002F4A6F"/>
    <w:rsid w:val="003008DD"/>
    <w:rsid w:val="003028FE"/>
    <w:rsid w:val="00303438"/>
    <w:rsid w:val="00304DEC"/>
    <w:rsid w:val="00306708"/>
    <w:rsid w:val="003131DD"/>
    <w:rsid w:val="00314B2B"/>
    <w:rsid w:val="00317554"/>
    <w:rsid w:val="003230E1"/>
    <w:rsid w:val="003255A4"/>
    <w:rsid w:val="00330ABD"/>
    <w:rsid w:val="003313D3"/>
    <w:rsid w:val="003349AB"/>
    <w:rsid w:val="00336FA1"/>
    <w:rsid w:val="00337B86"/>
    <w:rsid w:val="003436DA"/>
    <w:rsid w:val="003506C7"/>
    <w:rsid w:val="00351BD8"/>
    <w:rsid w:val="00354FE7"/>
    <w:rsid w:val="00362DD8"/>
    <w:rsid w:val="00367465"/>
    <w:rsid w:val="00372074"/>
    <w:rsid w:val="00373D40"/>
    <w:rsid w:val="00387805"/>
    <w:rsid w:val="003A48B5"/>
    <w:rsid w:val="003A6508"/>
    <w:rsid w:val="003C2864"/>
    <w:rsid w:val="003C2A45"/>
    <w:rsid w:val="003D18F9"/>
    <w:rsid w:val="003E4E59"/>
    <w:rsid w:val="003E7713"/>
    <w:rsid w:val="003F4BEA"/>
    <w:rsid w:val="00422484"/>
    <w:rsid w:val="00424445"/>
    <w:rsid w:val="004260AA"/>
    <w:rsid w:val="00426468"/>
    <w:rsid w:val="0043324E"/>
    <w:rsid w:val="0043562D"/>
    <w:rsid w:val="00440647"/>
    <w:rsid w:val="00440790"/>
    <w:rsid w:val="00446035"/>
    <w:rsid w:val="00450B5D"/>
    <w:rsid w:val="0045487E"/>
    <w:rsid w:val="00473C1F"/>
    <w:rsid w:val="0047753D"/>
    <w:rsid w:val="00496FAD"/>
    <w:rsid w:val="004A1382"/>
    <w:rsid w:val="004A636C"/>
    <w:rsid w:val="004B1214"/>
    <w:rsid w:val="004B4AE5"/>
    <w:rsid w:val="004C086F"/>
    <w:rsid w:val="004C1BB2"/>
    <w:rsid w:val="004C2259"/>
    <w:rsid w:val="004C466C"/>
    <w:rsid w:val="004C647B"/>
    <w:rsid w:val="004C768D"/>
    <w:rsid w:val="004D0E40"/>
    <w:rsid w:val="004E4A5C"/>
    <w:rsid w:val="004E4B19"/>
    <w:rsid w:val="004ED811"/>
    <w:rsid w:val="004F0487"/>
    <w:rsid w:val="004F3BD0"/>
    <w:rsid w:val="004F495E"/>
    <w:rsid w:val="00501935"/>
    <w:rsid w:val="00511AED"/>
    <w:rsid w:val="005137F9"/>
    <w:rsid w:val="00521736"/>
    <w:rsid w:val="00523505"/>
    <w:rsid w:val="00524C3A"/>
    <w:rsid w:val="0053244F"/>
    <w:rsid w:val="00542AEC"/>
    <w:rsid w:val="0054386F"/>
    <w:rsid w:val="00545EE6"/>
    <w:rsid w:val="00560449"/>
    <w:rsid w:val="005711DB"/>
    <w:rsid w:val="0057231A"/>
    <w:rsid w:val="005742F4"/>
    <w:rsid w:val="005747D8"/>
    <w:rsid w:val="00580609"/>
    <w:rsid w:val="00594791"/>
    <w:rsid w:val="005A6A9E"/>
    <w:rsid w:val="005B220C"/>
    <w:rsid w:val="005C3979"/>
    <w:rsid w:val="005C4535"/>
    <w:rsid w:val="005C6DD3"/>
    <w:rsid w:val="005C7E24"/>
    <w:rsid w:val="005D0134"/>
    <w:rsid w:val="005D4D66"/>
    <w:rsid w:val="005D72ED"/>
    <w:rsid w:val="005E0A01"/>
    <w:rsid w:val="005E7BEC"/>
    <w:rsid w:val="005F2717"/>
    <w:rsid w:val="005F4FAC"/>
    <w:rsid w:val="005F522C"/>
    <w:rsid w:val="005F5E1F"/>
    <w:rsid w:val="006006B9"/>
    <w:rsid w:val="00602045"/>
    <w:rsid w:val="00615F87"/>
    <w:rsid w:val="00620D93"/>
    <w:rsid w:val="0062316D"/>
    <w:rsid w:val="006245D7"/>
    <w:rsid w:val="006253E7"/>
    <w:rsid w:val="00625FAD"/>
    <w:rsid w:val="00627D13"/>
    <w:rsid w:val="00630429"/>
    <w:rsid w:val="0063412C"/>
    <w:rsid w:val="006518A3"/>
    <w:rsid w:val="00652CDC"/>
    <w:rsid w:val="00655EDE"/>
    <w:rsid w:val="006578B1"/>
    <w:rsid w:val="00670A40"/>
    <w:rsid w:val="00673CE1"/>
    <w:rsid w:val="0067551C"/>
    <w:rsid w:val="00677381"/>
    <w:rsid w:val="006821BD"/>
    <w:rsid w:val="00686AD4"/>
    <w:rsid w:val="006878DD"/>
    <w:rsid w:val="00693728"/>
    <w:rsid w:val="00693B19"/>
    <w:rsid w:val="006C2EEE"/>
    <w:rsid w:val="006D316C"/>
    <w:rsid w:val="006F4145"/>
    <w:rsid w:val="006F59BC"/>
    <w:rsid w:val="00702323"/>
    <w:rsid w:val="00702376"/>
    <w:rsid w:val="00703697"/>
    <w:rsid w:val="00706EF0"/>
    <w:rsid w:val="00707C92"/>
    <w:rsid w:val="0071102F"/>
    <w:rsid w:val="00714CE7"/>
    <w:rsid w:val="00717CC9"/>
    <w:rsid w:val="0072134B"/>
    <w:rsid w:val="007232CA"/>
    <w:rsid w:val="00740906"/>
    <w:rsid w:val="007412F5"/>
    <w:rsid w:val="00744BCB"/>
    <w:rsid w:val="00746FDA"/>
    <w:rsid w:val="00750ADF"/>
    <w:rsid w:val="00752397"/>
    <w:rsid w:val="0076106E"/>
    <w:rsid w:val="00762953"/>
    <w:rsid w:val="00765B30"/>
    <w:rsid w:val="00773A15"/>
    <w:rsid w:val="00785003"/>
    <w:rsid w:val="007863B0"/>
    <w:rsid w:val="00792253"/>
    <w:rsid w:val="0079645B"/>
    <w:rsid w:val="007A309F"/>
    <w:rsid w:val="007B670E"/>
    <w:rsid w:val="007B7746"/>
    <w:rsid w:val="007C3460"/>
    <w:rsid w:val="007C763A"/>
    <w:rsid w:val="007C7A60"/>
    <w:rsid w:val="007E1777"/>
    <w:rsid w:val="007E2B65"/>
    <w:rsid w:val="007F5030"/>
    <w:rsid w:val="007F6316"/>
    <w:rsid w:val="007F64A3"/>
    <w:rsid w:val="00807047"/>
    <w:rsid w:val="00813FFE"/>
    <w:rsid w:val="00816623"/>
    <w:rsid w:val="008219D8"/>
    <w:rsid w:val="008239DB"/>
    <w:rsid w:val="00824400"/>
    <w:rsid w:val="00826B6F"/>
    <w:rsid w:val="00832E65"/>
    <w:rsid w:val="00834D3C"/>
    <w:rsid w:val="008423B8"/>
    <w:rsid w:val="00852BFB"/>
    <w:rsid w:val="00853802"/>
    <w:rsid w:val="00855A32"/>
    <w:rsid w:val="00861A1B"/>
    <w:rsid w:val="00863B01"/>
    <w:rsid w:val="00876DAF"/>
    <w:rsid w:val="00883208"/>
    <w:rsid w:val="00883476"/>
    <w:rsid w:val="00883954"/>
    <w:rsid w:val="00884B1C"/>
    <w:rsid w:val="00891862"/>
    <w:rsid w:val="00893DB7"/>
    <w:rsid w:val="008957AB"/>
    <w:rsid w:val="00895D97"/>
    <w:rsid w:val="008A7E04"/>
    <w:rsid w:val="008B3D3C"/>
    <w:rsid w:val="008B7109"/>
    <w:rsid w:val="008B7436"/>
    <w:rsid w:val="008C02DA"/>
    <w:rsid w:val="008C6C64"/>
    <w:rsid w:val="008C73FA"/>
    <w:rsid w:val="008D65E3"/>
    <w:rsid w:val="008D7601"/>
    <w:rsid w:val="008D78E6"/>
    <w:rsid w:val="008F09EC"/>
    <w:rsid w:val="008F4EE5"/>
    <w:rsid w:val="008F6D4A"/>
    <w:rsid w:val="008F6FF7"/>
    <w:rsid w:val="00901BE6"/>
    <w:rsid w:val="00904A47"/>
    <w:rsid w:val="00910130"/>
    <w:rsid w:val="00911FBA"/>
    <w:rsid w:val="00913C28"/>
    <w:rsid w:val="00921ABA"/>
    <w:rsid w:val="00923E1E"/>
    <w:rsid w:val="00924F33"/>
    <w:rsid w:val="00940F27"/>
    <w:rsid w:val="00942512"/>
    <w:rsid w:val="009431B1"/>
    <w:rsid w:val="0095120C"/>
    <w:rsid w:val="00952901"/>
    <w:rsid w:val="0095681B"/>
    <w:rsid w:val="0096059C"/>
    <w:rsid w:val="00965D8C"/>
    <w:rsid w:val="00970856"/>
    <w:rsid w:val="00973CB8"/>
    <w:rsid w:val="00975855"/>
    <w:rsid w:val="00975AD5"/>
    <w:rsid w:val="0097704B"/>
    <w:rsid w:val="00977C15"/>
    <w:rsid w:val="009814CD"/>
    <w:rsid w:val="00993CDD"/>
    <w:rsid w:val="009A2FD0"/>
    <w:rsid w:val="009A43EF"/>
    <w:rsid w:val="009C0EA0"/>
    <w:rsid w:val="009C1CA3"/>
    <w:rsid w:val="009C53EE"/>
    <w:rsid w:val="009C7FA0"/>
    <w:rsid w:val="009D2E7D"/>
    <w:rsid w:val="009D3735"/>
    <w:rsid w:val="009D7F39"/>
    <w:rsid w:val="009E0828"/>
    <w:rsid w:val="009F1308"/>
    <w:rsid w:val="009F6632"/>
    <w:rsid w:val="00A02487"/>
    <w:rsid w:val="00A06AA7"/>
    <w:rsid w:val="00A173D0"/>
    <w:rsid w:val="00A3482D"/>
    <w:rsid w:val="00A4410D"/>
    <w:rsid w:val="00A47C53"/>
    <w:rsid w:val="00A54206"/>
    <w:rsid w:val="00A5452D"/>
    <w:rsid w:val="00A64D43"/>
    <w:rsid w:val="00A713B4"/>
    <w:rsid w:val="00A7716F"/>
    <w:rsid w:val="00A8017E"/>
    <w:rsid w:val="00A83E5B"/>
    <w:rsid w:val="00A91459"/>
    <w:rsid w:val="00A94E8B"/>
    <w:rsid w:val="00AA1010"/>
    <w:rsid w:val="00AA5813"/>
    <w:rsid w:val="00AC0195"/>
    <w:rsid w:val="00AD5A10"/>
    <w:rsid w:val="00AE06E8"/>
    <w:rsid w:val="00AE3AA3"/>
    <w:rsid w:val="00AE7363"/>
    <w:rsid w:val="00AF0047"/>
    <w:rsid w:val="00AF32EF"/>
    <w:rsid w:val="00B035F4"/>
    <w:rsid w:val="00B04ACB"/>
    <w:rsid w:val="00B05308"/>
    <w:rsid w:val="00B11D4B"/>
    <w:rsid w:val="00B136BD"/>
    <w:rsid w:val="00B1553E"/>
    <w:rsid w:val="00B162E3"/>
    <w:rsid w:val="00B163D7"/>
    <w:rsid w:val="00B275BA"/>
    <w:rsid w:val="00B35D64"/>
    <w:rsid w:val="00B44875"/>
    <w:rsid w:val="00B44BB3"/>
    <w:rsid w:val="00B51E64"/>
    <w:rsid w:val="00B54149"/>
    <w:rsid w:val="00B54588"/>
    <w:rsid w:val="00B605FD"/>
    <w:rsid w:val="00B72AC9"/>
    <w:rsid w:val="00B73222"/>
    <w:rsid w:val="00B74DCE"/>
    <w:rsid w:val="00B87538"/>
    <w:rsid w:val="00B906CB"/>
    <w:rsid w:val="00B932E9"/>
    <w:rsid w:val="00B966C1"/>
    <w:rsid w:val="00BA0ABD"/>
    <w:rsid w:val="00BA2B15"/>
    <w:rsid w:val="00BA4C2F"/>
    <w:rsid w:val="00BB1D67"/>
    <w:rsid w:val="00BB23BB"/>
    <w:rsid w:val="00BB6549"/>
    <w:rsid w:val="00BC0A2C"/>
    <w:rsid w:val="00BC39E4"/>
    <w:rsid w:val="00BC5105"/>
    <w:rsid w:val="00BD03BF"/>
    <w:rsid w:val="00BD3BB3"/>
    <w:rsid w:val="00BD4228"/>
    <w:rsid w:val="00BD7DF7"/>
    <w:rsid w:val="00BF0E2C"/>
    <w:rsid w:val="00BF6E73"/>
    <w:rsid w:val="00C1341C"/>
    <w:rsid w:val="00C15A35"/>
    <w:rsid w:val="00C2285A"/>
    <w:rsid w:val="00C23172"/>
    <w:rsid w:val="00C27206"/>
    <w:rsid w:val="00C3557A"/>
    <w:rsid w:val="00C513FA"/>
    <w:rsid w:val="00C52533"/>
    <w:rsid w:val="00C53CC6"/>
    <w:rsid w:val="00C544D7"/>
    <w:rsid w:val="00C60619"/>
    <w:rsid w:val="00C615A6"/>
    <w:rsid w:val="00C61871"/>
    <w:rsid w:val="00C621F1"/>
    <w:rsid w:val="00C67482"/>
    <w:rsid w:val="00C67622"/>
    <w:rsid w:val="00C701AD"/>
    <w:rsid w:val="00C742B2"/>
    <w:rsid w:val="00C7757D"/>
    <w:rsid w:val="00C84200"/>
    <w:rsid w:val="00C92504"/>
    <w:rsid w:val="00CA3FAB"/>
    <w:rsid w:val="00CA7A80"/>
    <w:rsid w:val="00CB0D70"/>
    <w:rsid w:val="00CB76C5"/>
    <w:rsid w:val="00CC3702"/>
    <w:rsid w:val="00CC7342"/>
    <w:rsid w:val="00CC7407"/>
    <w:rsid w:val="00CD1266"/>
    <w:rsid w:val="00CD1628"/>
    <w:rsid w:val="00CD40DB"/>
    <w:rsid w:val="00CD7185"/>
    <w:rsid w:val="00CE2CB7"/>
    <w:rsid w:val="00CE3CD7"/>
    <w:rsid w:val="00CF2BE8"/>
    <w:rsid w:val="00CF327C"/>
    <w:rsid w:val="00CF6132"/>
    <w:rsid w:val="00D03964"/>
    <w:rsid w:val="00D11059"/>
    <w:rsid w:val="00D132AB"/>
    <w:rsid w:val="00D24F13"/>
    <w:rsid w:val="00D27A75"/>
    <w:rsid w:val="00D30707"/>
    <w:rsid w:val="00D33BCE"/>
    <w:rsid w:val="00D4685F"/>
    <w:rsid w:val="00D57638"/>
    <w:rsid w:val="00D60B83"/>
    <w:rsid w:val="00D61D21"/>
    <w:rsid w:val="00D6328A"/>
    <w:rsid w:val="00D63D89"/>
    <w:rsid w:val="00D6662C"/>
    <w:rsid w:val="00D76F84"/>
    <w:rsid w:val="00D800A3"/>
    <w:rsid w:val="00D81833"/>
    <w:rsid w:val="00D8315C"/>
    <w:rsid w:val="00D831C9"/>
    <w:rsid w:val="00D837A0"/>
    <w:rsid w:val="00D91DBD"/>
    <w:rsid w:val="00D92A10"/>
    <w:rsid w:val="00D96679"/>
    <w:rsid w:val="00D973EA"/>
    <w:rsid w:val="00DA2AF3"/>
    <w:rsid w:val="00DA63F6"/>
    <w:rsid w:val="00DA6C9B"/>
    <w:rsid w:val="00DA6F87"/>
    <w:rsid w:val="00DA7326"/>
    <w:rsid w:val="00DC1A19"/>
    <w:rsid w:val="00DC22F3"/>
    <w:rsid w:val="00DC292C"/>
    <w:rsid w:val="00DC68EF"/>
    <w:rsid w:val="00DD0265"/>
    <w:rsid w:val="00DD6F64"/>
    <w:rsid w:val="00DD7905"/>
    <w:rsid w:val="00DE00F0"/>
    <w:rsid w:val="00DE5BB6"/>
    <w:rsid w:val="00DE691A"/>
    <w:rsid w:val="00DE71E3"/>
    <w:rsid w:val="00DF2DCF"/>
    <w:rsid w:val="00DF3CFE"/>
    <w:rsid w:val="00E001FE"/>
    <w:rsid w:val="00E103A2"/>
    <w:rsid w:val="00E20898"/>
    <w:rsid w:val="00E212CD"/>
    <w:rsid w:val="00E254B6"/>
    <w:rsid w:val="00E26BE1"/>
    <w:rsid w:val="00E3212F"/>
    <w:rsid w:val="00E3448F"/>
    <w:rsid w:val="00E3629B"/>
    <w:rsid w:val="00E41D67"/>
    <w:rsid w:val="00E4777B"/>
    <w:rsid w:val="00E51C0D"/>
    <w:rsid w:val="00E64757"/>
    <w:rsid w:val="00E704A0"/>
    <w:rsid w:val="00E76F29"/>
    <w:rsid w:val="00E83C35"/>
    <w:rsid w:val="00E95A51"/>
    <w:rsid w:val="00E97026"/>
    <w:rsid w:val="00EA0B1D"/>
    <w:rsid w:val="00EA0BFE"/>
    <w:rsid w:val="00EA1799"/>
    <w:rsid w:val="00EA4C03"/>
    <w:rsid w:val="00EB2181"/>
    <w:rsid w:val="00EB37EC"/>
    <w:rsid w:val="00EC53C5"/>
    <w:rsid w:val="00EC722E"/>
    <w:rsid w:val="00EC7B63"/>
    <w:rsid w:val="00ED25C9"/>
    <w:rsid w:val="00EE4551"/>
    <w:rsid w:val="00EE5B67"/>
    <w:rsid w:val="00EE5E14"/>
    <w:rsid w:val="00F01D6D"/>
    <w:rsid w:val="00F04F42"/>
    <w:rsid w:val="00F1133E"/>
    <w:rsid w:val="00F317D9"/>
    <w:rsid w:val="00F32E0C"/>
    <w:rsid w:val="00F3566F"/>
    <w:rsid w:val="00F37CAD"/>
    <w:rsid w:val="00F44ACA"/>
    <w:rsid w:val="00F45F05"/>
    <w:rsid w:val="00F6279F"/>
    <w:rsid w:val="00F70475"/>
    <w:rsid w:val="00F71FC7"/>
    <w:rsid w:val="00F7459E"/>
    <w:rsid w:val="00F83FF1"/>
    <w:rsid w:val="00FA73A2"/>
    <w:rsid w:val="00FC3D8D"/>
    <w:rsid w:val="00FC53C6"/>
    <w:rsid w:val="00FD1918"/>
    <w:rsid w:val="00FD24A5"/>
    <w:rsid w:val="00FD7207"/>
    <w:rsid w:val="00FE1474"/>
    <w:rsid w:val="00FE16D9"/>
    <w:rsid w:val="00FE3FA6"/>
    <w:rsid w:val="00FE4A84"/>
    <w:rsid w:val="00FF283A"/>
    <w:rsid w:val="016AE7E7"/>
    <w:rsid w:val="01FAE1F7"/>
    <w:rsid w:val="03A14645"/>
    <w:rsid w:val="03B1A828"/>
    <w:rsid w:val="048B6A3C"/>
    <w:rsid w:val="04C39777"/>
    <w:rsid w:val="052883D1"/>
    <w:rsid w:val="05E8E5F0"/>
    <w:rsid w:val="06FEF44B"/>
    <w:rsid w:val="074D5B0F"/>
    <w:rsid w:val="07932B18"/>
    <w:rsid w:val="07BC80D7"/>
    <w:rsid w:val="0929FCA5"/>
    <w:rsid w:val="09C6A0F2"/>
    <w:rsid w:val="0C07339F"/>
    <w:rsid w:val="0C34ECAC"/>
    <w:rsid w:val="0C620F4D"/>
    <w:rsid w:val="0E23D056"/>
    <w:rsid w:val="0F60EB8E"/>
    <w:rsid w:val="0FB84CCD"/>
    <w:rsid w:val="0FE11509"/>
    <w:rsid w:val="10018484"/>
    <w:rsid w:val="10882EEB"/>
    <w:rsid w:val="10B0FB89"/>
    <w:rsid w:val="1292065A"/>
    <w:rsid w:val="13AF3734"/>
    <w:rsid w:val="13E80650"/>
    <w:rsid w:val="150FF596"/>
    <w:rsid w:val="156BD018"/>
    <w:rsid w:val="16ED79BC"/>
    <w:rsid w:val="171C24FC"/>
    <w:rsid w:val="173E986B"/>
    <w:rsid w:val="17B00FB2"/>
    <w:rsid w:val="17EC03EB"/>
    <w:rsid w:val="18011846"/>
    <w:rsid w:val="1804913E"/>
    <w:rsid w:val="181B95DE"/>
    <w:rsid w:val="18218A7E"/>
    <w:rsid w:val="183A40FF"/>
    <w:rsid w:val="187D5E18"/>
    <w:rsid w:val="198ED113"/>
    <w:rsid w:val="19E1BDB8"/>
    <w:rsid w:val="1AAECB21"/>
    <w:rsid w:val="1AC51FFC"/>
    <w:rsid w:val="1AFCEF02"/>
    <w:rsid w:val="1B055D05"/>
    <w:rsid w:val="1B41E988"/>
    <w:rsid w:val="1B7CB683"/>
    <w:rsid w:val="1B9C033C"/>
    <w:rsid w:val="1BD3E9DF"/>
    <w:rsid w:val="1C0A4328"/>
    <w:rsid w:val="1C277FF8"/>
    <w:rsid w:val="1C5C1905"/>
    <w:rsid w:val="1C7F9CA8"/>
    <w:rsid w:val="1D9F10C2"/>
    <w:rsid w:val="1E7A1660"/>
    <w:rsid w:val="1F9E03A0"/>
    <w:rsid w:val="20149DB9"/>
    <w:rsid w:val="20243089"/>
    <w:rsid w:val="20411241"/>
    <w:rsid w:val="20894E27"/>
    <w:rsid w:val="2095D58D"/>
    <w:rsid w:val="209A222D"/>
    <w:rsid w:val="20F3E031"/>
    <w:rsid w:val="22E9698C"/>
    <w:rsid w:val="234A203F"/>
    <w:rsid w:val="238F99ED"/>
    <w:rsid w:val="23984EC1"/>
    <w:rsid w:val="23BE4F85"/>
    <w:rsid w:val="23E06C85"/>
    <w:rsid w:val="244D1229"/>
    <w:rsid w:val="24702FF1"/>
    <w:rsid w:val="2471318F"/>
    <w:rsid w:val="24B266C0"/>
    <w:rsid w:val="25D1B283"/>
    <w:rsid w:val="2601B966"/>
    <w:rsid w:val="260448FA"/>
    <w:rsid w:val="262B024D"/>
    <w:rsid w:val="271FD8C1"/>
    <w:rsid w:val="27B14536"/>
    <w:rsid w:val="28404D31"/>
    <w:rsid w:val="2929B8FD"/>
    <w:rsid w:val="295A012C"/>
    <w:rsid w:val="29B2A31F"/>
    <w:rsid w:val="2A07FC05"/>
    <w:rsid w:val="2B1AD42B"/>
    <w:rsid w:val="2B6AEA50"/>
    <w:rsid w:val="2BA8EC45"/>
    <w:rsid w:val="2BF0C2ED"/>
    <w:rsid w:val="2C72EB0B"/>
    <w:rsid w:val="2C935AC0"/>
    <w:rsid w:val="2D0F4592"/>
    <w:rsid w:val="2DB3A82A"/>
    <w:rsid w:val="2E06A2E2"/>
    <w:rsid w:val="2F71DE64"/>
    <w:rsid w:val="2F7C8844"/>
    <w:rsid w:val="2FB938AE"/>
    <w:rsid w:val="31C2E29E"/>
    <w:rsid w:val="32B54516"/>
    <w:rsid w:val="33835E9B"/>
    <w:rsid w:val="3387B6AB"/>
    <w:rsid w:val="33A0B848"/>
    <w:rsid w:val="33ACC3F8"/>
    <w:rsid w:val="33CF8C5E"/>
    <w:rsid w:val="33D594FA"/>
    <w:rsid w:val="346F09C8"/>
    <w:rsid w:val="35345F84"/>
    <w:rsid w:val="355805C5"/>
    <w:rsid w:val="35710591"/>
    <w:rsid w:val="358825B2"/>
    <w:rsid w:val="35EFA367"/>
    <w:rsid w:val="36B2E1D1"/>
    <w:rsid w:val="37942D5C"/>
    <w:rsid w:val="37E825F9"/>
    <w:rsid w:val="37FA0B7A"/>
    <w:rsid w:val="380AD606"/>
    <w:rsid w:val="3A0F1E8A"/>
    <w:rsid w:val="3A98AF34"/>
    <w:rsid w:val="3BA4E28E"/>
    <w:rsid w:val="3BC36D51"/>
    <w:rsid w:val="3C633ADB"/>
    <w:rsid w:val="3DFC7C64"/>
    <w:rsid w:val="3E11DE02"/>
    <w:rsid w:val="3FE8E229"/>
    <w:rsid w:val="4055CAB1"/>
    <w:rsid w:val="407690F9"/>
    <w:rsid w:val="40A140D9"/>
    <w:rsid w:val="40AA9F0E"/>
    <w:rsid w:val="41203149"/>
    <w:rsid w:val="413C8031"/>
    <w:rsid w:val="41451898"/>
    <w:rsid w:val="41DE7BB8"/>
    <w:rsid w:val="438DBAFC"/>
    <w:rsid w:val="43B196DB"/>
    <w:rsid w:val="44E9ADB7"/>
    <w:rsid w:val="45C2D3C8"/>
    <w:rsid w:val="4600BB58"/>
    <w:rsid w:val="4623655A"/>
    <w:rsid w:val="46C9795C"/>
    <w:rsid w:val="47224B29"/>
    <w:rsid w:val="47A2E74A"/>
    <w:rsid w:val="489CC49D"/>
    <w:rsid w:val="48A3C4B8"/>
    <w:rsid w:val="49243DB1"/>
    <w:rsid w:val="4988D2BD"/>
    <w:rsid w:val="4A4AA407"/>
    <w:rsid w:val="4A53CEC5"/>
    <w:rsid w:val="4A62D624"/>
    <w:rsid w:val="4AF7BD37"/>
    <w:rsid w:val="4B0F88B2"/>
    <w:rsid w:val="4B30F17A"/>
    <w:rsid w:val="4B406FDD"/>
    <w:rsid w:val="4B41F16A"/>
    <w:rsid w:val="4B5C4B58"/>
    <w:rsid w:val="4BA46442"/>
    <w:rsid w:val="4BAA91F5"/>
    <w:rsid w:val="4BF2989D"/>
    <w:rsid w:val="4BF71DA4"/>
    <w:rsid w:val="4D764E25"/>
    <w:rsid w:val="4D8C461A"/>
    <w:rsid w:val="4E10229A"/>
    <w:rsid w:val="4E992CE2"/>
    <w:rsid w:val="4F519C99"/>
    <w:rsid w:val="500D1B7D"/>
    <w:rsid w:val="501C6FAF"/>
    <w:rsid w:val="51FAA05F"/>
    <w:rsid w:val="52E0C571"/>
    <w:rsid w:val="5316A62C"/>
    <w:rsid w:val="533C9808"/>
    <w:rsid w:val="53A6D07A"/>
    <w:rsid w:val="53F9F303"/>
    <w:rsid w:val="561B7589"/>
    <w:rsid w:val="567E55BD"/>
    <w:rsid w:val="56D1469B"/>
    <w:rsid w:val="57CD9930"/>
    <w:rsid w:val="5887F8BD"/>
    <w:rsid w:val="59BDCEF5"/>
    <w:rsid w:val="5AD3BDE8"/>
    <w:rsid w:val="5BF38C58"/>
    <w:rsid w:val="5C40B5B3"/>
    <w:rsid w:val="5C4C2218"/>
    <w:rsid w:val="5C80AD35"/>
    <w:rsid w:val="5CAB9C1A"/>
    <w:rsid w:val="5D32EB44"/>
    <w:rsid w:val="5E1648C3"/>
    <w:rsid w:val="5E546388"/>
    <w:rsid w:val="5EBC41E3"/>
    <w:rsid w:val="5EE9363D"/>
    <w:rsid w:val="5F59A4D2"/>
    <w:rsid w:val="62581A4D"/>
    <w:rsid w:val="62C5B195"/>
    <w:rsid w:val="62D341DD"/>
    <w:rsid w:val="62D45322"/>
    <w:rsid w:val="63192A45"/>
    <w:rsid w:val="63E3C576"/>
    <w:rsid w:val="63F2BEA0"/>
    <w:rsid w:val="64080AC1"/>
    <w:rsid w:val="640D38BD"/>
    <w:rsid w:val="642021FF"/>
    <w:rsid w:val="645EC2FC"/>
    <w:rsid w:val="649C2FF4"/>
    <w:rsid w:val="64FF8261"/>
    <w:rsid w:val="6574F35B"/>
    <w:rsid w:val="66802C0B"/>
    <w:rsid w:val="66CFF992"/>
    <w:rsid w:val="66DEB9D4"/>
    <w:rsid w:val="682AE7F1"/>
    <w:rsid w:val="6845105B"/>
    <w:rsid w:val="687E77EB"/>
    <w:rsid w:val="694C27BA"/>
    <w:rsid w:val="6AA8BC8E"/>
    <w:rsid w:val="6ABC3F62"/>
    <w:rsid w:val="6AF16738"/>
    <w:rsid w:val="6AFAA54B"/>
    <w:rsid w:val="6B3976FA"/>
    <w:rsid w:val="6B4160C7"/>
    <w:rsid w:val="6B55477D"/>
    <w:rsid w:val="6BE8C400"/>
    <w:rsid w:val="6BF6A742"/>
    <w:rsid w:val="6E487AD3"/>
    <w:rsid w:val="6ED70FEE"/>
    <w:rsid w:val="6F4689C5"/>
    <w:rsid w:val="6F9EB792"/>
    <w:rsid w:val="70387424"/>
    <w:rsid w:val="7210A782"/>
    <w:rsid w:val="73C3C453"/>
    <w:rsid w:val="73E27FF1"/>
    <w:rsid w:val="745847DD"/>
    <w:rsid w:val="746F2823"/>
    <w:rsid w:val="74942E27"/>
    <w:rsid w:val="74A99930"/>
    <w:rsid w:val="7519CF2E"/>
    <w:rsid w:val="757738D5"/>
    <w:rsid w:val="75822061"/>
    <w:rsid w:val="75AE11BD"/>
    <w:rsid w:val="75D9B01B"/>
    <w:rsid w:val="7691484F"/>
    <w:rsid w:val="76A50BFE"/>
    <w:rsid w:val="76CDC907"/>
    <w:rsid w:val="7777F8A0"/>
    <w:rsid w:val="77928032"/>
    <w:rsid w:val="788A1CB8"/>
    <w:rsid w:val="78CEE425"/>
    <w:rsid w:val="7BC0985B"/>
    <w:rsid w:val="7C002E52"/>
    <w:rsid w:val="7C39EDA7"/>
    <w:rsid w:val="7C64AE5D"/>
    <w:rsid w:val="7DB51C86"/>
    <w:rsid w:val="7E6D406F"/>
    <w:rsid w:val="7E7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20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5420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yperlink" Target="https://lists.oasis-open-projects.org/g/niemopen-nbacts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emopen/niem-model" TargetMode="External"/><Relationship Id="rId17" Type="http://schemas.openxmlformats.org/officeDocument/2006/relationships/hyperlink" Target="mailto:js.dsc.j6.mbx.milops@mail.mil" TargetMode="Externa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pP3qDd23sx4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yperlink" Target="https://niem.github.io/community/milops/meeting-notes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adb67-4672-4934-8b85-5e73dfe42563" xsi:nil="true"/>
    <lcf76f155ced4ddcb4097134ff3c332f xmlns="3d2a8960-8fa0-4e6e-9c75-b1be4456006e">
      <Terms xmlns="http://schemas.microsoft.com/office/infopath/2007/PartnerControls"/>
    </lcf76f155ced4ddcb4097134ff3c332f>
    <MediaLengthInSeconds xmlns="3d2a8960-8fa0-4e6e-9c75-b1be4456006e" xsi:nil="true"/>
    <ProjectorEvent xmlns="3d2a8960-8fa0-4e6e-9c75-b1be4456006e" xsi:nil="true"/>
    <Details xmlns="3d2a8960-8fa0-4e6e-9c75-b1be4456006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6A6B7A-2A81-462C-821E-E4F9FC9BA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2a8960-8fa0-4e6e-9c75-b1be4456006e"/>
    <ds:schemaRef ds:uri="1ccadb67-4672-4934-8b85-5e73dfe42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259D7-1D82-422F-B764-D44FE5D8C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9C801-49B7-432C-8B6F-13318A04C5A7}">
  <ds:schemaRefs>
    <ds:schemaRef ds:uri="http://schemas.microsoft.com/office/2006/metadata/properties"/>
    <ds:schemaRef ds:uri="http://schemas.microsoft.com/office/infopath/2007/PartnerControls"/>
    <ds:schemaRef ds:uri="1ccadb67-4672-4934-8b85-5e73dfe42563"/>
    <ds:schemaRef ds:uri="3d2a8960-8fa0-4e6e-9c75-b1be4456006e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66d73691-ea97-48b1-95d5-e94f0a46b87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3967</Characters>
  <Application>Microsoft Office Word</Application>
  <DocSecurity>0</DocSecurity>
  <Lines>33</Lines>
  <Paragraphs>9</Paragraphs>
  <ScaleCrop>false</ScaleCrop>
  <Company>Defense Information Systems Agency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279</cp:revision>
  <cp:lastPrinted>2025-06-24T19:54:00Z</cp:lastPrinted>
  <dcterms:created xsi:type="dcterms:W3CDTF">2022-11-01T18:27:00Z</dcterms:created>
  <dcterms:modified xsi:type="dcterms:W3CDTF">2025-06-24T19:54:00Z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