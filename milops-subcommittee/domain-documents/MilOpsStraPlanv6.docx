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4027B" w14:textId="77777777" w:rsidR="00701191" w:rsidRDefault="00701191">
      <w:r>
        <w:rPr>
          <w:noProof/>
        </w:rPr>
        <mc:AlternateContent>
          <mc:Choice Requires="wpg">
            <w:drawing>
              <wp:anchor distT="0" distB="0" distL="114300" distR="114300" simplePos="0" relativeHeight="251659264" behindDoc="1" locked="0" layoutInCell="1" allowOverlap="1" wp14:anchorId="6010234F" wp14:editId="21FEFF2B">
                <wp:simplePos x="0" y="0"/>
                <wp:positionH relativeFrom="page">
                  <wp:posOffset>950925</wp:posOffset>
                </wp:positionH>
                <wp:positionV relativeFrom="page">
                  <wp:posOffset>914400</wp:posOffset>
                </wp:positionV>
                <wp:extent cx="6857670" cy="9144000"/>
                <wp:effectExtent l="0" t="0" r="635" b="0"/>
                <wp:wrapNone/>
                <wp:docPr id="48" name="Group 48"/>
                <wp:cNvGraphicFramePr/>
                <a:graphic xmlns:a="http://schemas.openxmlformats.org/drawingml/2006/main">
                  <a:graphicData uri="http://schemas.microsoft.com/office/word/2010/wordprocessingGroup">
                    <wpg:wgp>
                      <wpg:cNvGrpSpPr/>
                      <wpg:grpSpPr>
                        <a:xfrm>
                          <a:off x="0" y="0"/>
                          <a:ext cx="6857670" cy="9144000"/>
                          <a:chOff x="-4762" y="0"/>
                          <a:chExt cx="6858000" cy="9144000"/>
                        </a:xfrm>
                      </wpg:grpSpPr>
                      <wpg:grpSp>
                        <wpg:cNvPr id="49" name="Group 49"/>
                        <wpg:cNvGrpSpPr/>
                        <wpg:grpSpPr>
                          <a:xfrm>
                            <a:off x="-4762" y="0"/>
                            <a:ext cx="6858000" cy="9144000"/>
                            <a:chOff x="-4762" y="0"/>
                            <a:chExt cx="6858000" cy="9144000"/>
                          </a:xfrm>
                        </wpg:grpSpPr>
                        <wps:wsp>
                          <wps:cNvPr id="54" name="Rectangle 54"/>
                          <wps:cNvSpPr/>
                          <wps:spPr>
                            <a:xfrm>
                              <a:off x="-4762"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62DD834" w14:textId="77777777" w:rsidR="00701191" w:rsidRDefault="00701191" w:rsidP="0070119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6" y="4838700"/>
                            <a:ext cx="6843395" cy="331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imes New Roman" w:hAnsi="Calibri Light" w:cs="Times New Roman"/>
                                  <w:b/>
                                  <w: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5D2DB21" w14:textId="2F8A8608" w:rsidR="00701191" w:rsidRPr="00701191" w:rsidRDefault="00BE678E" w:rsidP="00701191">
                                  <w:pPr>
                                    <w:pStyle w:val="NoSpacing"/>
                                    <w:jc w:val="center"/>
                                    <w:rPr>
                                      <w:rFonts w:asciiTheme="majorHAnsi" w:eastAsiaTheme="majorEastAsia" w:hAnsiTheme="majorHAnsi" w:cstheme="majorBidi"/>
                                      <w:b/>
                                      <w:caps/>
                                      <w:color w:val="FFFFFF" w:themeColor="background1"/>
                                      <w:sz w:val="64"/>
                                      <w:szCs w:val="64"/>
                                    </w:rPr>
                                  </w:pPr>
                                  <w:r>
                                    <w:rPr>
                                      <w:rFonts w:ascii="Calibri Light" w:eastAsia="Times New Roman" w:hAnsi="Calibri Light" w:cs="Times New Roman"/>
                                      <w:b/>
                                      <w:i/>
                                      <w:caps/>
                                      <w:color w:val="FFFFFF" w:themeColor="background1"/>
                                      <w:sz w:val="64"/>
                                      <w:szCs w:val="64"/>
                                    </w:rPr>
                                    <w:t xml:space="preserve">NIEM MILOPS “WORKING STRATEGIC PLAN” (WSP) Draft v6.0 </w:t>
                                  </w:r>
                                  <w:r>
                                    <w:rPr>
                                      <w:rFonts w:ascii="Calibri Light" w:eastAsia="Times New Roman" w:hAnsi="Calibri Light" w:cs="Times New Roman"/>
                                      <w:b/>
                                      <w:i/>
                                      <w:caps/>
                                      <w:color w:val="FFFFFF" w:themeColor="background1"/>
                                      <w:sz w:val="64"/>
                                      <w:szCs w:val="64"/>
                                    </w:rPr>
                                    <w:t>Jul</w:t>
                                  </w:r>
                                  <w:r>
                                    <w:rPr>
                                      <w:rFonts w:ascii="Calibri Light" w:eastAsia="Times New Roman" w:hAnsi="Calibri Light" w:cs="Times New Roman"/>
                                      <w:b/>
                                      <w:i/>
                                      <w:caps/>
                                      <w:color w:val="FFFFFF" w:themeColor="background1"/>
                                      <w:sz w:val="64"/>
                                      <w:szCs w:val="64"/>
                                    </w:rPr>
                                    <w:t>, 2017</w:t>
                                  </w:r>
                                </w:p>
                              </w:sdtContent>
                            </w:sdt>
                            <w:sdt>
                              <w:sdtPr>
                                <w:rPr>
                                  <w:color w:val="052F61"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052D2209" w14:textId="77777777" w:rsidR="00701191" w:rsidRDefault="00701191" w:rsidP="00701191">
                                  <w:pPr>
                                    <w:pStyle w:val="NoSpacing"/>
                                    <w:spacing w:before="120"/>
                                    <w:jc w:val="right"/>
                                    <w:rPr>
                                      <w:color w:val="052F61" w:themeColor="accent1"/>
                                      <w:sz w:val="36"/>
                                      <w:szCs w:val="36"/>
                                    </w:rPr>
                                  </w:pPr>
                                  <w:r>
                                    <w:rPr>
                                      <w:color w:val="052F61"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10234F" id="Group 48" o:spid="_x0000_s1026" style="position:absolute;margin-left:74.9pt;margin-top:1in;width:539.95pt;height:10in;z-index:-251657216;mso-position-horizontal-relative:page;mso-position-vertical-relative:page" coordorigin="-47"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">
                <v:group id="Group 49" o:spid="_x0000_s1027" style="position:absolute;left:-47;width:68579;height:91440" coordorigin="-47"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left:-47;width:68579;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DZMMA&#10;AADbAAAADwAAAGRycy9kb3ducmV2LnhtbESP3WrCQBSE7wu+w3KE3ulGqVWjq0ih2Bupfw9wzB6z&#10;wezZmN0m6dt3BaGXw8x8wyzXnS1FQ7UvHCsYDRMQxJnTBecKzqfPwQyED8gaS8ek4Jc8rFe9lyWm&#10;2rV8oOYYchEh7FNUYEKoUil9ZsiiH7qKOHpXV1sMUda51DW2EW5LOU6Sd2mx4LhgsKIPQ9nt+GMV&#10;XL7vgfS1Pe/saDtp9u18arZzpV773WYBIlAX/sPP9pdWMHmDx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IDZMMAAADbAAAADwAAAAAAAAAAAAAAAACYAgAAZHJzL2Rv&#10;d25yZXYueG1sUEsFBgAAAAAEAAQA9QAAAIgDAAAAAA==&#10;" fillcolor="#15669d [3122]" stroked="f" strokeweight="1.25pt">
                    <v:fill color2="#125684 [2882]" rotate="t" angle="348" colors="0 #64d4ef;6554f #64d4ef" focus="100%" type="gradient"/>
                    <v:stroke endcap="round"/>
                    <v:textbox inset="54pt,54pt,1in,5in">
                      <w:txbxContent>
                        <w:p w14:paraId="462DD834" w14:textId="77777777" w:rsidR="00701191" w:rsidRDefault="00701191" w:rsidP="0070119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31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Calibri Light" w:eastAsia="Times New Roman" w:hAnsi="Calibri Light" w:cs="Times New Roman"/>
                            <w:b/>
                            <w: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5D2DB21" w14:textId="2F8A8608" w:rsidR="00701191" w:rsidRPr="00701191" w:rsidRDefault="00BE678E" w:rsidP="00701191">
                            <w:pPr>
                              <w:pStyle w:val="NoSpacing"/>
                              <w:jc w:val="center"/>
                              <w:rPr>
                                <w:rFonts w:asciiTheme="majorHAnsi" w:eastAsiaTheme="majorEastAsia" w:hAnsiTheme="majorHAnsi" w:cstheme="majorBidi"/>
                                <w:b/>
                                <w:caps/>
                                <w:color w:val="FFFFFF" w:themeColor="background1"/>
                                <w:sz w:val="64"/>
                                <w:szCs w:val="64"/>
                              </w:rPr>
                            </w:pPr>
                            <w:r>
                              <w:rPr>
                                <w:rFonts w:ascii="Calibri Light" w:eastAsia="Times New Roman" w:hAnsi="Calibri Light" w:cs="Times New Roman"/>
                                <w:b/>
                                <w:i/>
                                <w:caps/>
                                <w:color w:val="FFFFFF" w:themeColor="background1"/>
                                <w:sz w:val="64"/>
                                <w:szCs w:val="64"/>
                              </w:rPr>
                              <w:t xml:space="preserve">NIEM MILOPS “WORKING STRATEGIC PLAN” (WSP) Draft v6.0 </w:t>
                            </w:r>
                            <w:r>
                              <w:rPr>
                                <w:rFonts w:ascii="Calibri Light" w:eastAsia="Times New Roman" w:hAnsi="Calibri Light" w:cs="Times New Roman"/>
                                <w:b/>
                                <w:i/>
                                <w:caps/>
                                <w:color w:val="FFFFFF" w:themeColor="background1"/>
                                <w:sz w:val="64"/>
                                <w:szCs w:val="64"/>
                              </w:rPr>
                              <w:t>Jul</w:t>
                            </w:r>
                            <w:r>
                              <w:rPr>
                                <w:rFonts w:ascii="Calibri Light" w:eastAsia="Times New Roman" w:hAnsi="Calibri Light" w:cs="Times New Roman"/>
                                <w:b/>
                                <w:i/>
                                <w:caps/>
                                <w:color w:val="FFFFFF" w:themeColor="background1"/>
                                <w:sz w:val="64"/>
                                <w:szCs w:val="64"/>
                              </w:rPr>
                              <w:t>, 2017</w:t>
                            </w:r>
                          </w:p>
                        </w:sdtContent>
                      </w:sdt>
                      <w:sdt>
                        <w:sdtPr>
                          <w:rPr>
                            <w:color w:val="052F61"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052D2209" w14:textId="77777777" w:rsidR="00701191" w:rsidRDefault="00701191" w:rsidP="00701191">
                            <w:pPr>
                              <w:pStyle w:val="NoSpacing"/>
                              <w:spacing w:before="120"/>
                              <w:jc w:val="right"/>
                              <w:rPr>
                                <w:color w:val="052F61" w:themeColor="accent1"/>
                                <w:sz w:val="36"/>
                                <w:szCs w:val="36"/>
                              </w:rPr>
                            </w:pPr>
                            <w:r>
                              <w:rPr>
                                <w:color w:val="052F61" w:themeColor="accent1"/>
                                <w:sz w:val="36"/>
                                <w:szCs w:val="36"/>
                              </w:rPr>
                              <w:t xml:space="preserve">     </w:t>
                            </w:r>
                          </w:p>
                        </w:sdtContent>
                      </w:sdt>
                    </w:txbxContent>
                  </v:textbox>
                </v:shape>
                <w10:wrap anchorx="page" anchory="page"/>
              </v:group>
            </w:pict>
          </mc:Fallback>
        </mc:AlternateContent>
      </w:r>
    </w:p>
    <w:p w14:paraId="5F100525" w14:textId="77777777" w:rsidR="00701191" w:rsidRDefault="00701191"/>
    <w:p w14:paraId="04A23BD4" w14:textId="77777777" w:rsidR="00701191" w:rsidRDefault="00701191"/>
    <w:p w14:paraId="5EDDF042" w14:textId="77777777" w:rsidR="00701191" w:rsidRDefault="00701191"/>
    <w:p w14:paraId="0356EF51" w14:textId="77777777" w:rsidR="00701191" w:rsidRDefault="00701191"/>
    <w:p w14:paraId="3927BA03" w14:textId="77777777" w:rsidR="00701191" w:rsidRDefault="00701191"/>
    <w:p w14:paraId="4417D8C9" w14:textId="77777777" w:rsidR="00701191" w:rsidRDefault="00701191"/>
    <w:p w14:paraId="61E46CBC" w14:textId="77777777" w:rsidR="00701191" w:rsidRDefault="00701191"/>
    <w:p w14:paraId="132C60B6" w14:textId="77777777" w:rsidR="00701191" w:rsidRDefault="00701191"/>
    <w:p w14:paraId="2886D5A0" w14:textId="77777777" w:rsidR="00701191" w:rsidRDefault="00701191"/>
    <w:p w14:paraId="57BE14BE" w14:textId="77777777" w:rsidR="00701191" w:rsidRDefault="00701191"/>
    <w:p w14:paraId="322EB103" w14:textId="77777777" w:rsidR="00701191" w:rsidRDefault="00701191"/>
    <w:p w14:paraId="4449A0D3" w14:textId="77777777" w:rsidR="00701191" w:rsidRDefault="00701191"/>
    <w:p w14:paraId="57AB853C" w14:textId="77777777" w:rsidR="00701191" w:rsidRDefault="00701191"/>
    <w:p w14:paraId="6A232CAE" w14:textId="77777777" w:rsidR="00701191" w:rsidRDefault="00701191"/>
    <w:p w14:paraId="6275FFE7" w14:textId="77777777" w:rsidR="00701191" w:rsidRDefault="00701191"/>
    <w:p w14:paraId="63E721F3" w14:textId="77777777" w:rsidR="00701191" w:rsidRDefault="00701191"/>
    <w:p w14:paraId="350E49BC" w14:textId="77777777" w:rsidR="00701191" w:rsidRDefault="00701191"/>
    <w:p w14:paraId="002F7EB4" w14:textId="77777777" w:rsidR="00701191" w:rsidRDefault="00701191"/>
    <w:p w14:paraId="391C64DB" w14:textId="77777777" w:rsidR="00701191" w:rsidRDefault="00701191"/>
    <w:p w14:paraId="1155F882" w14:textId="77777777" w:rsidR="00701191" w:rsidRDefault="00701191"/>
    <w:p w14:paraId="2A2B5803" w14:textId="77777777" w:rsidR="00701191" w:rsidRDefault="00701191"/>
    <w:p w14:paraId="5BDC3B30" w14:textId="77777777" w:rsidR="00701191" w:rsidRDefault="00701191"/>
    <w:p w14:paraId="2AD780F2" w14:textId="77777777" w:rsidR="00701191" w:rsidRDefault="00701191"/>
    <w:p w14:paraId="287A9BF5" w14:textId="77777777" w:rsidR="00701191" w:rsidRDefault="00701191"/>
    <w:p w14:paraId="02BDC9E5" w14:textId="77777777" w:rsidR="00701191" w:rsidRDefault="00701191"/>
    <w:p w14:paraId="45F6F908" w14:textId="77777777" w:rsidR="00701191" w:rsidRDefault="00701191"/>
    <w:p w14:paraId="2EBC9382" w14:textId="77777777" w:rsidR="00701191" w:rsidRDefault="00701191"/>
    <w:p w14:paraId="440508C5" w14:textId="2C0D44F0" w:rsidR="006A5E52" w:rsidRPr="006A5E52" w:rsidRDefault="00701191" w:rsidP="006A5E52">
      <w:pPr>
        <w:pBdr>
          <w:bottom w:val="single" w:sz="12" w:space="0" w:color="auto"/>
        </w:pBdr>
        <w:spacing w:after="0"/>
        <w:jc w:val="center"/>
        <w:rPr>
          <w:b/>
          <w:color w:val="021730" w:themeColor="accent1" w:themeShade="80"/>
          <w:sz w:val="28"/>
          <w:szCs w:val="28"/>
        </w:rPr>
      </w:pPr>
      <w:r w:rsidRPr="006A5E52">
        <w:rPr>
          <w:b/>
          <w:color w:val="021730" w:themeColor="accent1" w:themeShade="80"/>
          <w:sz w:val="28"/>
          <w:szCs w:val="28"/>
        </w:rPr>
        <w:lastRenderedPageBreak/>
        <w:t>TABLE OF CONTENTS</w:t>
      </w:r>
    </w:p>
    <w:p w14:paraId="6BEE3251" w14:textId="77777777" w:rsidR="006A5E52" w:rsidRDefault="006A5E52" w:rsidP="006A5E52">
      <w:pPr>
        <w:pBdr>
          <w:bottom w:val="single" w:sz="12" w:space="1" w:color="auto"/>
        </w:pBdr>
        <w:spacing w:after="0"/>
        <w:rPr>
          <w:b/>
          <w:color w:val="021730" w:themeColor="accent1" w:themeShade="80"/>
          <w:sz w:val="28"/>
          <w:szCs w:val="28"/>
        </w:rPr>
      </w:pPr>
    </w:p>
    <w:p w14:paraId="1DCB663C" w14:textId="3A110D99" w:rsid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PURPOSE / DESIRED OUTCOME</w:t>
      </w:r>
      <w:r w:rsidR="00F16A45">
        <w:rPr>
          <w:b/>
          <w:color w:val="021730" w:themeColor="accent1" w:themeShade="80"/>
          <w:sz w:val="28"/>
          <w:szCs w:val="28"/>
        </w:rPr>
        <w:t xml:space="preserve"> ………………………………..3</w:t>
      </w:r>
    </w:p>
    <w:p w14:paraId="7DD5597F" w14:textId="77777777" w:rsidR="006A5E52" w:rsidRDefault="006A5E52" w:rsidP="006A5E52">
      <w:pPr>
        <w:pBdr>
          <w:bottom w:val="single" w:sz="12" w:space="1" w:color="auto"/>
        </w:pBdr>
        <w:spacing w:after="0"/>
        <w:rPr>
          <w:b/>
          <w:color w:val="021730" w:themeColor="accent1" w:themeShade="80"/>
          <w:sz w:val="28"/>
          <w:szCs w:val="28"/>
        </w:rPr>
      </w:pPr>
    </w:p>
    <w:p w14:paraId="35BD38D2" w14:textId="3B43799A" w:rsidR="00701191" w:rsidRP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PROBLEM</w:t>
      </w:r>
      <w:r w:rsidR="00701191" w:rsidRPr="006A5E52">
        <w:rPr>
          <w:b/>
          <w:color w:val="021730" w:themeColor="accent1" w:themeShade="80"/>
          <w:sz w:val="28"/>
          <w:szCs w:val="28"/>
        </w:rPr>
        <w:t>…………………………………………………………..</w:t>
      </w:r>
      <w:r w:rsidR="00F16A45">
        <w:rPr>
          <w:b/>
          <w:color w:val="021730" w:themeColor="accent1" w:themeShade="80"/>
          <w:sz w:val="28"/>
          <w:szCs w:val="28"/>
        </w:rPr>
        <w:t>3</w:t>
      </w:r>
    </w:p>
    <w:p w14:paraId="55185C31" w14:textId="77777777" w:rsidR="006A5E52" w:rsidRPr="006A5E52" w:rsidRDefault="006A5E52" w:rsidP="006A5E52">
      <w:pPr>
        <w:pBdr>
          <w:bottom w:val="single" w:sz="12" w:space="1" w:color="auto"/>
        </w:pBdr>
        <w:spacing w:after="0"/>
        <w:rPr>
          <w:b/>
          <w:color w:val="021730" w:themeColor="accent1" w:themeShade="80"/>
          <w:sz w:val="28"/>
          <w:szCs w:val="28"/>
        </w:rPr>
      </w:pPr>
    </w:p>
    <w:p w14:paraId="39888DF0" w14:textId="2D07BB27" w:rsidR="00701191" w:rsidRPr="006A5E52" w:rsidRDefault="00F16A45" w:rsidP="006A5E52">
      <w:pPr>
        <w:pBdr>
          <w:bottom w:val="single" w:sz="12" w:space="1" w:color="auto"/>
        </w:pBdr>
        <w:spacing w:after="0"/>
        <w:rPr>
          <w:b/>
          <w:color w:val="021730" w:themeColor="accent1" w:themeShade="80"/>
          <w:sz w:val="28"/>
          <w:szCs w:val="28"/>
        </w:rPr>
      </w:pPr>
      <w:r>
        <w:rPr>
          <w:b/>
          <w:color w:val="021730" w:themeColor="accent1" w:themeShade="80"/>
          <w:sz w:val="28"/>
          <w:szCs w:val="28"/>
        </w:rPr>
        <w:t>VISION………………………………………………………..……</w:t>
      </w:r>
      <w:r w:rsidR="006A5E52" w:rsidRPr="006A5E52">
        <w:rPr>
          <w:b/>
          <w:color w:val="021730" w:themeColor="accent1" w:themeShade="80"/>
          <w:sz w:val="28"/>
          <w:szCs w:val="28"/>
        </w:rPr>
        <w:t>3</w:t>
      </w:r>
    </w:p>
    <w:p w14:paraId="0009F4BA" w14:textId="77777777" w:rsidR="006A5E52" w:rsidRPr="006A5E52" w:rsidRDefault="006A5E52" w:rsidP="006A5E52">
      <w:pPr>
        <w:pBdr>
          <w:bottom w:val="single" w:sz="12" w:space="1" w:color="auto"/>
        </w:pBdr>
        <w:spacing w:after="0"/>
        <w:rPr>
          <w:b/>
          <w:color w:val="021730" w:themeColor="accent1" w:themeShade="80"/>
          <w:sz w:val="28"/>
          <w:szCs w:val="28"/>
        </w:rPr>
      </w:pPr>
    </w:p>
    <w:p w14:paraId="408BF78B" w14:textId="336F0C5E" w:rsidR="00701191" w:rsidRP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BACKGROUND ………………………………………………</w:t>
      </w:r>
      <w:r w:rsidR="00F16A45">
        <w:rPr>
          <w:b/>
          <w:color w:val="021730" w:themeColor="accent1" w:themeShade="80"/>
          <w:sz w:val="28"/>
          <w:szCs w:val="28"/>
        </w:rPr>
        <w:t>…..4</w:t>
      </w:r>
    </w:p>
    <w:p w14:paraId="76CBF8B8" w14:textId="77777777" w:rsidR="006A5E52" w:rsidRPr="006A5E52" w:rsidRDefault="006A5E52" w:rsidP="006A5E52">
      <w:pPr>
        <w:pBdr>
          <w:bottom w:val="single" w:sz="12" w:space="1" w:color="auto"/>
        </w:pBdr>
        <w:spacing w:after="0"/>
        <w:rPr>
          <w:b/>
          <w:color w:val="021730" w:themeColor="accent1" w:themeShade="80"/>
          <w:sz w:val="28"/>
          <w:szCs w:val="28"/>
        </w:rPr>
      </w:pPr>
    </w:p>
    <w:p w14:paraId="54A46B95" w14:textId="46D33D40" w:rsidR="00701191" w:rsidRP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 xml:space="preserve">STRATEGIC </w:t>
      </w:r>
      <w:r w:rsidR="00F16A45" w:rsidRPr="006A5E52">
        <w:rPr>
          <w:b/>
          <w:color w:val="021730" w:themeColor="accent1" w:themeShade="80"/>
          <w:sz w:val="28"/>
          <w:szCs w:val="28"/>
        </w:rPr>
        <w:t>GUIDANCE</w:t>
      </w:r>
      <w:r w:rsidR="00F16A45">
        <w:rPr>
          <w:b/>
          <w:color w:val="021730" w:themeColor="accent1" w:themeShade="80"/>
          <w:sz w:val="28"/>
          <w:szCs w:val="28"/>
        </w:rPr>
        <w:t xml:space="preserve"> .……………………………………….</w:t>
      </w:r>
      <w:r w:rsidRPr="006A5E52">
        <w:rPr>
          <w:b/>
          <w:color w:val="021730" w:themeColor="accent1" w:themeShade="80"/>
          <w:sz w:val="28"/>
          <w:szCs w:val="28"/>
        </w:rPr>
        <w:t>..</w:t>
      </w:r>
      <w:r w:rsidR="00F16A45">
        <w:rPr>
          <w:b/>
          <w:color w:val="021730" w:themeColor="accent1" w:themeShade="80"/>
          <w:sz w:val="28"/>
          <w:szCs w:val="28"/>
        </w:rPr>
        <w:t>4</w:t>
      </w:r>
    </w:p>
    <w:p w14:paraId="0A11B0D2" w14:textId="77777777" w:rsidR="006A5E52" w:rsidRPr="006A5E52" w:rsidRDefault="006A5E52" w:rsidP="006A5E52">
      <w:pPr>
        <w:pBdr>
          <w:bottom w:val="single" w:sz="12" w:space="1" w:color="auto"/>
        </w:pBdr>
        <w:spacing w:after="0"/>
        <w:rPr>
          <w:b/>
          <w:color w:val="021730" w:themeColor="accent1" w:themeShade="80"/>
          <w:sz w:val="28"/>
          <w:szCs w:val="28"/>
        </w:rPr>
      </w:pPr>
    </w:p>
    <w:p w14:paraId="42C01609" w14:textId="59E415E6" w:rsidR="00701191" w:rsidRP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STRATEGIC GOALS………………………………</w:t>
      </w:r>
      <w:r w:rsidR="00F16A45">
        <w:rPr>
          <w:b/>
          <w:color w:val="021730" w:themeColor="accent1" w:themeShade="80"/>
          <w:sz w:val="28"/>
          <w:szCs w:val="28"/>
        </w:rPr>
        <w:t>……….……...5</w:t>
      </w:r>
    </w:p>
    <w:p w14:paraId="63B91312" w14:textId="77777777" w:rsidR="006A5E52" w:rsidRPr="006A5E52" w:rsidRDefault="006A5E52" w:rsidP="006A5E52">
      <w:pPr>
        <w:pBdr>
          <w:bottom w:val="single" w:sz="12" w:space="1" w:color="auto"/>
        </w:pBdr>
        <w:spacing w:after="0"/>
        <w:rPr>
          <w:b/>
          <w:color w:val="021730" w:themeColor="accent1" w:themeShade="80"/>
          <w:sz w:val="28"/>
          <w:szCs w:val="28"/>
        </w:rPr>
      </w:pPr>
    </w:p>
    <w:p w14:paraId="5E1A281E" w14:textId="1E7C16C4" w:rsidR="00701191" w:rsidRP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OPERATIONAL GOALS</w:t>
      </w:r>
      <w:r>
        <w:rPr>
          <w:b/>
          <w:color w:val="021730" w:themeColor="accent1" w:themeShade="80"/>
          <w:sz w:val="28"/>
          <w:szCs w:val="28"/>
        </w:rPr>
        <w:t xml:space="preserve"> …</w:t>
      </w:r>
      <w:r w:rsidR="009F7409">
        <w:rPr>
          <w:b/>
          <w:color w:val="021730" w:themeColor="accent1" w:themeShade="80"/>
          <w:sz w:val="28"/>
          <w:szCs w:val="28"/>
        </w:rPr>
        <w:t>………………………………….</w:t>
      </w:r>
      <w:r w:rsidR="00F16A45">
        <w:rPr>
          <w:b/>
          <w:color w:val="021730" w:themeColor="accent1" w:themeShade="80"/>
          <w:sz w:val="28"/>
          <w:szCs w:val="28"/>
        </w:rPr>
        <w:t>.5</w:t>
      </w:r>
      <w:r w:rsidR="009F7409">
        <w:rPr>
          <w:b/>
          <w:color w:val="021730" w:themeColor="accent1" w:themeShade="80"/>
          <w:sz w:val="28"/>
          <w:szCs w:val="28"/>
        </w:rPr>
        <w:t xml:space="preserve"> </w:t>
      </w:r>
      <w:r w:rsidR="00F16A45">
        <w:rPr>
          <w:b/>
          <w:color w:val="021730" w:themeColor="accent1" w:themeShade="80"/>
          <w:sz w:val="28"/>
          <w:szCs w:val="28"/>
        </w:rPr>
        <w:t>-</w:t>
      </w:r>
      <w:r w:rsidR="009F7409">
        <w:rPr>
          <w:b/>
          <w:color w:val="021730" w:themeColor="accent1" w:themeShade="80"/>
          <w:sz w:val="28"/>
          <w:szCs w:val="28"/>
        </w:rPr>
        <w:t xml:space="preserve"> </w:t>
      </w:r>
      <w:r w:rsidR="00F16A45">
        <w:rPr>
          <w:b/>
          <w:color w:val="021730" w:themeColor="accent1" w:themeShade="80"/>
          <w:sz w:val="28"/>
          <w:szCs w:val="28"/>
        </w:rPr>
        <w:t>7</w:t>
      </w:r>
    </w:p>
    <w:p w14:paraId="5EFF1272" w14:textId="77777777" w:rsidR="006A5E52" w:rsidRPr="006A5E52" w:rsidRDefault="006A5E52" w:rsidP="006A5E52">
      <w:pPr>
        <w:pBdr>
          <w:bottom w:val="single" w:sz="12" w:space="1" w:color="auto"/>
        </w:pBdr>
        <w:spacing w:after="0"/>
        <w:rPr>
          <w:b/>
          <w:color w:val="021730" w:themeColor="accent1" w:themeShade="80"/>
          <w:sz w:val="28"/>
          <w:szCs w:val="28"/>
        </w:rPr>
      </w:pPr>
    </w:p>
    <w:p w14:paraId="0D8924FB" w14:textId="6E82D48B" w:rsidR="00701191" w:rsidRPr="006A5E52" w:rsidRDefault="00F16A45" w:rsidP="006A5E52">
      <w:pPr>
        <w:pBdr>
          <w:bottom w:val="single" w:sz="12" w:space="1" w:color="auto"/>
        </w:pBdr>
        <w:spacing w:after="0"/>
        <w:rPr>
          <w:b/>
          <w:color w:val="021730" w:themeColor="accent1" w:themeShade="80"/>
          <w:sz w:val="28"/>
          <w:szCs w:val="28"/>
        </w:rPr>
      </w:pPr>
      <w:r>
        <w:rPr>
          <w:b/>
          <w:color w:val="021730" w:themeColor="accent1" w:themeShade="80"/>
          <w:sz w:val="28"/>
          <w:szCs w:val="28"/>
        </w:rPr>
        <w:t>RESOURCES………………………………………..</w:t>
      </w:r>
      <w:r w:rsidR="009F7409">
        <w:rPr>
          <w:b/>
          <w:color w:val="021730" w:themeColor="accent1" w:themeShade="80"/>
          <w:sz w:val="28"/>
          <w:szCs w:val="28"/>
        </w:rPr>
        <w:t>……………...</w:t>
      </w:r>
      <w:r w:rsidR="006A5E52" w:rsidRPr="006A5E52">
        <w:rPr>
          <w:b/>
          <w:color w:val="021730" w:themeColor="accent1" w:themeShade="80"/>
          <w:sz w:val="28"/>
          <w:szCs w:val="28"/>
        </w:rPr>
        <w:t xml:space="preserve">8 </w:t>
      </w:r>
    </w:p>
    <w:p w14:paraId="7A738EE7" w14:textId="77777777" w:rsidR="006A5E52" w:rsidRPr="006A5E52" w:rsidRDefault="006A5E52" w:rsidP="006A5E52">
      <w:pPr>
        <w:pBdr>
          <w:bottom w:val="single" w:sz="12" w:space="1" w:color="auto"/>
        </w:pBdr>
        <w:spacing w:after="0"/>
        <w:rPr>
          <w:b/>
          <w:color w:val="021730" w:themeColor="accent1" w:themeShade="80"/>
          <w:sz w:val="28"/>
          <w:szCs w:val="28"/>
        </w:rPr>
      </w:pPr>
    </w:p>
    <w:p w14:paraId="615C78D0" w14:textId="7DBCB7E1" w:rsidR="00701191" w:rsidRPr="006A5E52" w:rsidRDefault="00F16A45" w:rsidP="006A5E52">
      <w:pPr>
        <w:pBdr>
          <w:bottom w:val="single" w:sz="12" w:space="1" w:color="auto"/>
        </w:pBdr>
        <w:spacing w:after="0"/>
        <w:rPr>
          <w:b/>
          <w:color w:val="021730" w:themeColor="accent1" w:themeShade="80"/>
          <w:sz w:val="28"/>
          <w:szCs w:val="28"/>
        </w:rPr>
      </w:pPr>
      <w:r>
        <w:rPr>
          <w:b/>
          <w:color w:val="021730" w:themeColor="accent1" w:themeShade="80"/>
          <w:sz w:val="28"/>
          <w:szCs w:val="28"/>
        </w:rPr>
        <w:t>ACRONYMS…………………………………………</w:t>
      </w:r>
      <w:r w:rsidR="006A5E52" w:rsidRPr="006A5E52">
        <w:rPr>
          <w:b/>
          <w:color w:val="021730" w:themeColor="accent1" w:themeShade="80"/>
          <w:sz w:val="28"/>
          <w:szCs w:val="28"/>
        </w:rPr>
        <w:t>………</w:t>
      </w:r>
      <w:r w:rsidR="009F7409">
        <w:rPr>
          <w:b/>
          <w:color w:val="021730" w:themeColor="accent1" w:themeShade="80"/>
          <w:sz w:val="28"/>
          <w:szCs w:val="28"/>
        </w:rPr>
        <w:t>..</w:t>
      </w:r>
      <w:r w:rsidR="006A5E52" w:rsidRPr="006A5E52">
        <w:rPr>
          <w:b/>
          <w:color w:val="021730" w:themeColor="accent1" w:themeShade="80"/>
          <w:sz w:val="28"/>
          <w:szCs w:val="28"/>
        </w:rPr>
        <w:t>…..</w:t>
      </w:r>
      <w:r w:rsidR="009F7409">
        <w:rPr>
          <w:b/>
          <w:color w:val="021730" w:themeColor="accent1" w:themeShade="80"/>
          <w:sz w:val="28"/>
          <w:szCs w:val="28"/>
        </w:rPr>
        <w:t>8</w:t>
      </w:r>
    </w:p>
    <w:p w14:paraId="09246BAD" w14:textId="77777777" w:rsidR="006A5E52" w:rsidRPr="006A5E52" w:rsidRDefault="006A5E52" w:rsidP="006A5E52">
      <w:pPr>
        <w:pBdr>
          <w:bottom w:val="single" w:sz="12" w:space="1" w:color="auto"/>
        </w:pBdr>
        <w:spacing w:after="0"/>
        <w:rPr>
          <w:b/>
          <w:color w:val="021730" w:themeColor="accent1" w:themeShade="80"/>
          <w:sz w:val="28"/>
          <w:szCs w:val="28"/>
        </w:rPr>
      </w:pPr>
    </w:p>
    <w:p w14:paraId="179E1A2A" w14:textId="08183E2D" w:rsidR="006A5E52" w:rsidRDefault="006A5E52" w:rsidP="006A5E52">
      <w:pPr>
        <w:pBdr>
          <w:bottom w:val="single" w:sz="12" w:space="1" w:color="auto"/>
        </w:pBdr>
        <w:spacing w:after="0"/>
        <w:rPr>
          <w:b/>
          <w:color w:val="021730" w:themeColor="accent1" w:themeShade="80"/>
          <w:sz w:val="28"/>
          <w:szCs w:val="28"/>
        </w:rPr>
      </w:pPr>
      <w:r w:rsidRPr="006A5E52">
        <w:rPr>
          <w:b/>
          <w:color w:val="021730" w:themeColor="accent1" w:themeShade="80"/>
          <w:sz w:val="28"/>
          <w:szCs w:val="28"/>
        </w:rPr>
        <w:t xml:space="preserve">REFERENCES </w:t>
      </w:r>
      <w:r w:rsidR="00F16A45">
        <w:rPr>
          <w:b/>
          <w:color w:val="021730" w:themeColor="accent1" w:themeShade="80"/>
          <w:sz w:val="28"/>
          <w:szCs w:val="28"/>
        </w:rPr>
        <w:t>………………………..……………………….</w:t>
      </w:r>
      <w:r w:rsidR="009F7409">
        <w:rPr>
          <w:b/>
          <w:color w:val="021730" w:themeColor="accent1" w:themeShade="80"/>
          <w:sz w:val="28"/>
          <w:szCs w:val="28"/>
        </w:rPr>
        <w:t xml:space="preserve">9 </w:t>
      </w:r>
      <w:r w:rsidR="00DB178B">
        <w:rPr>
          <w:b/>
          <w:color w:val="021730" w:themeColor="accent1" w:themeShade="80"/>
          <w:sz w:val="28"/>
          <w:szCs w:val="28"/>
        </w:rPr>
        <w:t>–</w:t>
      </w:r>
      <w:r w:rsidR="009F7409">
        <w:rPr>
          <w:b/>
          <w:color w:val="021730" w:themeColor="accent1" w:themeShade="80"/>
          <w:sz w:val="28"/>
          <w:szCs w:val="28"/>
        </w:rPr>
        <w:t xml:space="preserve"> 10</w:t>
      </w:r>
    </w:p>
    <w:p w14:paraId="5F44B210" w14:textId="77777777" w:rsidR="00DB178B" w:rsidRDefault="00DB178B" w:rsidP="006A5E52">
      <w:pPr>
        <w:pBdr>
          <w:bottom w:val="single" w:sz="12" w:space="1" w:color="auto"/>
        </w:pBdr>
        <w:spacing w:after="0"/>
        <w:rPr>
          <w:b/>
          <w:color w:val="021730" w:themeColor="accent1" w:themeShade="80"/>
          <w:sz w:val="28"/>
          <w:szCs w:val="28"/>
        </w:rPr>
      </w:pPr>
    </w:p>
    <w:p w14:paraId="2515FBA6" w14:textId="43571F7C" w:rsidR="00DB178B" w:rsidRDefault="004C0AEC" w:rsidP="006A5E52">
      <w:pPr>
        <w:pBdr>
          <w:bottom w:val="single" w:sz="12" w:space="1" w:color="auto"/>
        </w:pBdr>
        <w:spacing w:after="0"/>
        <w:rPr>
          <w:b/>
          <w:color w:val="021730" w:themeColor="accent1" w:themeShade="80"/>
          <w:sz w:val="28"/>
          <w:szCs w:val="28"/>
        </w:rPr>
      </w:pPr>
      <w:ins w:id="0" w:author="gilmanm" w:date="2017-07-05T11:30:00Z">
        <w:r>
          <w:rPr>
            <w:b/>
            <w:color w:val="021730" w:themeColor="accent1" w:themeShade="80"/>
            <w:sz w:val="28"/>
            <w:szCs w:val="28"/>
          </w:rPr>
          <w:t xml:space="preserve">Appendix </w:t>
        </w:r>
      </w:ins>
      <w:r w:rsidR="00DB178B">
        <w:rPr>
          <w:b/>
          <w:color w:val="021730" w:themeColor="accent1" w:themeShade="80"/>
          <w:sz w:val="28"/>
          <w:szCs w:val="28"/>
        </w:rPr>
        <w:t xml:space="preserve"> ………………………………………………..…...10 – 11</w:t>
      </w:r>
    </w:p>
    <w:p w14:paraId="1DD263FD" w14:textId="77777777" w:rsidR="00DB178B" w:rsidRDefault="00DB178B" w:rsidP="006A5E52">
      <w:pPr>
        <w:pBdr>
          <w:bottom w:val="single" w:sz="12" w:space="1" w:color="auto"/>
        </w:pBdr>
        <w:spacing w:after="0"/>
        <w:rPr>
          <w:b/>
          <w:color w:val="021730" w:themeColor="accent1" w:themeShade="80"/>
          <w:sz w:val="28"/>
          <w:szCs w:val="28"/>
        </w:rPr>
      </w:pPr>
    </w:p>
    <w:p w14:paraId="7D535E89" w14:textId="77777777" w:rsidR="00DB178B" w:rsidRDefault="00DB178B" w:rsidP="006A5E52">
      <w:pPr>
        <w:pBdr>
          <w:bottom w:val="single" w:sz="12" w:space="1" w:color="auto"/>
        </w:pBdr>
        <w:spacing w:after="0"/>
        <w:rPr>
          <w:b/>
          <w:color w:val="021730" w:themeColor="accent1" w:themeShade="80"/>
          <w:sz w:val="28"/>
          <w:szCs w:val="28"/>
        </w:rPr>
      </w:pPr>
    </w:p>
    <w:p w14:paraId="025EAE47" w14:textId="77777777" w:rsidR="00DB178B" w:rsidRDefault="00DB178B" w:rsidP="006A5E52">
      <w:pPr>
        <w:pBdr>
          <w:bottom w:val="single" w:sz="12" w:space="1" w:color="auto"/>
        </w:pBdr>
        <w:spacing w:after="0"/>
        <w:rPr>
          <w:b/>
          <w:color w:val="021730" w:themeColor="accent1" w:themeShade="80"/>
          <w:sz w:val="28"/>
          <w:szCs w:val="28"/>
        </w:rPr>
      </w:pPr>
    </w:p>
    <w:p w14:paraId="05507AB1" w14:textId="77777777" w:rsidR="00DB178B" w:rsidRDefault="00DB178B" w:rsidP="006A5E52">
      <w:pPr>
        <w:pBdr>
          <w:bottom w:val="single" w:sz="12" w:space="1" w:color="auto"/>
        </w:pBdr>
        <w:spacing w:after="0"/>
        <w:rPr>
          <w:b/>
          <w:color w:val="021730" w:themeColor="accent1" w:themeShade="80"/>
          <w:sz w:val="28"/>
          <w:szCs w:val="28"/>
        </w:rPr>
      </w:pPr>
    </w:p>
    <w:p w14:paraId="7B7F81CF" w14:textId="77777777" w:rsidR="00DB178B" w:rsidRDefault="00DB178B" w:rsidP="006A5E52">
      <w:pPr>
        <w:pBdr>
          <w:bottom w:val="single" w:sz="12" w:space="1" w:color="auto"/>
        </w:pBdr>
        <w:spacing w:after="0"/>
        <w:rPr>
          <w:b/>
          <w:color w:val="021730" w:themeColor="accent1" w:themeShade="80"/>
          <w:sz w:val="28"/>
          <w:szCs w:val="28"/>
        </w:rPr>
      </w:pPr>
    </w:p>
    <w:p w14:paraId="65A3EB28" w14:textId="77777777" w:rsidR="00DB178B" w:rsidRDefault="00DB178B" w:rsidP="006A5E52">
      <w:pPr>
        <w:pBdr>
          <w:bottom w:val="single" w:sz="12" w:space="1" w:color="auto"/>
        </w:pBdr>
        <w:spacing w:after="0"/>
        <w:rPr>
          <w:b/>
          <w:color w:val="021730" w:themeColor="accent1" w:themeShade="80"/>
          <w:sz w:val="28"/>
          <w:szCs w:val="28"/>
        </w:rPr>
      </w:pPr>
    </w:p>
    <w:p w14:paraId="5C815018" w14:textId="77777777" w:rsidR="00DB178B" w:rsidRDefault="00DB178B" w:rsidP="006A5E52">
      <w:pPr>
        <w:pBdr>
          <w:bottom w:val="single" w:sz="12" w:space="1" w:color="auto"/>
        </w:pBdr>
        <w:spacing w:after="0"/>
        <w:rPr>
          <w:b/>
          <w:color w:val="021730" w:themeColor="accent1" w:themeShade="80"/>
          <w:sz w:val="28"/>
          <w:szCs w:val="28"/>
        </w:rPr>
      </w:pPr>
    </w:p>
    <w:p w14:paraId="67EA9E81" w14:textId="77777777" w:rsidR="00DB178B" w:rsidRDefault="00DB178B" w:rsidP="006A5E52">
      <w:pPr>
        <w:pBdr>
          <w:bottom w:val="single" w:sz="12" w:space="1" w:color="auto"/>
        </w:pBdr>
        <w:spacing w:after="0"/>
        <w:rPr>
          <w:b/>
          <w:color w:val="021730" w:themeColor="accent1" w:themeShade="80"/>
          <w:sz w:val="28"/>
          <w:szCs w:val="28"/>
        </w:rPr>
      </w:pPr>
    </w:p>
    <w:p w14:paraId="7A7DFC50" w14:textId="77777777" w:rsidR="00CB32CE" w:rsidRDefault="00CB32CE" w:rsidP="006A5E52">
      <w:pPr>
        <w:pBdr>
          <w:bottom w:val="single" w:sz="12" w:space="1" w:color="auto"/>
        </w:pBdr>
        <w:spacing w:after="0"/>
        <w:rPr>
          <w:b/>
          <w:color w:val="021730" w:themeColor="accent1" w:themeShade="80"/>
          <w:sz w:val="28"/>
          <w:szCs w:val="28"/>
        </w:rPr>
      </w:pPr>
    </w:p>
    <w:p w14:paraId="4E45824C" w14:textId="77777777" w:rsidR="00CB32CE" w:rsidRDefault="00CB32CE" w:rsidP="006A5E52">
      <w:pPr>
        <w:pBdr>
          <w:bottom w:val="single" w:sz="12" w:space="1" w:color="auto"/>
        </w:pBdr>
        <w:spacing w:after="0"/>
        <w:rPr>
          <w:b/>
          <w:color w:val="021730" w:themeColor="accent1" w:themeShade="80"/>
          <w:sz w:val="28"/>
          <w:szCs w:val="28"/>
        </w:rPr>
      </w:pPr>
    </w:p>
    <w:p w14:paraId="5BA4738D" w14:textId="77777777" w:rsidR="00CB32CE" w:rsidRDefault="00CB32CE" w:rsidP="006A5E52">
      <w:pPr>
        <w:pBdr>
          <w:bottom w:val="single" w:sz="12" w:space="1" w:color="auto"/>
        </w:pBdr>
        <w:spacing w:after="0"/>
        <w:rPr>
          <w:b/>
          <w:color w:val="021730" w:themeColor="accent1" w:themeShade="80"/>
          <w:sz w:val="28"/>
          <w:szCs w:val="28"/>
        </w:rPr>
      </w:pPr>
    </w:p>
    <w:p w14:paraId="2ECFA962" w14:textId="77777777" w:rsidR="00DB178B" w:rsidRDefault="00DB178B" w:rsidP="006A5E52">
      <w:pPr>
        <w:pBdr>
          <w:bottom w:val="single" w:sz="12" w:space="1" w:color="auto"/>
        </w:pBdr>
        <w:spacing w:after="0"/>
        <w:rPr>
          <w:b/>
          <w:color w:val="021730" w:themeColor="accent1" w:themeShade="80"/>
          <w:sz w:val="28"/>
          <w:szCs w:val="28"/>
        </w:rPr>
      </w:pPr>
    </w:p>
    <w:p w14:paraId="461A8172" w14:textId="77777777" w:rsidR="00701191" w:rsidRDefault="00701191" w:rsidP="00701191">
      <w:pPr>
        <w:pStyle w:val="ListParagraph"/>
        <w:rPr>
          <w:sz w:val="28"/>
          <w:szCs w:val="28"/>
        </w:rPr>
      </w:pPr>
    </w:p>
    <w:p w14:paraId="01E4C9EF" w14:textId="77777777" w:rsidR="003868EE" w:rsidRPr="005E5BE3" w:rsidRDefault="003868EE" w:rsidP="005E5BE3">
      <w:pPr>
        <w:pBdr>
          <w:bottom w:val="single" w:sz="12" w:space="1" w:color="auto"/>
        </w:pBdr>
        <w:spacing w:after="0"/>
        <w:rPr>
          <w:b/>
          <w:color w:val="021730" w:themeColor="accent1" w:themeShade="80"/>
          <w:sz w:val="28"/>
          <w:szCs w:val="28"/>
        </w:rPr>
      </w:pPr>
      <w:r w:rsidRPr="005E5BE3">
        <w:rPr>
          <w:b/>
          <w:color w:val="021730" w:themeColor="accent1" w:themeShade="80"/>
          <w:sz w:val="28"/>
          <w:szCs w:val="28"/>
        </w:rPr>
        <w:t>PURPOSE / DESIRED OUTCOME</w:t>
      </w:r>
    </w:p>
    <w:p w14:paraId="41238F4B" w14:textId="77777777" w:rsidR="003868EE" w:rsidRDefault="003868EE" w:rsidP="003868EE">
      <w:pPr>
        <w:autoSpaceDE w:val="0"/>
        <w:autoSpaceDN w:val="0"/>
        <w:adjustRightInd w:val="0"/>
        <w:spacing w:after="0" w:line="240" w:lineRule="auto"/>
        <w:rPr>
          <w:rFonts w:ascii="Arial" w:hAnsi="Arial" w:cs="Arial"/>
          <w:b/>
          <w:color w:val="032348" w:themeColor="accent1" w:themeShade="BF"/>
          <w:sz w:val="24"/>
          <w:szCs w:val="24"/>
        </w:rPr>
      </w:pPr>
    </w:p>
    <w:p w14:paraId="20D45F9D" w14:textId="77777777" w:rsidR="00F16A45" w:rsidRDefault="00F16A45" w:rsidP="003868EE">
      <w:pPr>
        <w:autoSpaceDE w:val="0"/>
        <w:autoSpaceDN w:val="0"/>
        <w:adjustRightInd w:val="0"/>
        <w:spacing w:after="0" w:line="240" w:lineRule="auto"/>
        <w:rPr>
          <w:rFonts w:ascii="Arial" w:hAnsi="Arial" w:cs="Arial"/>
          <w:b/>
          <w:color w:val="032348" w:themeColor="accent1" w:themeShade="BF"/>
          <w:sz w:val="24"/>
          <w:szCs w:val="24"/>
        </w:rPr>
      </w:pPr>
    </w:p>
    <w:p w14:paraId="0C3D164E" w14:textId="5BE67644" w:rsidR="003868EE" w:rsidRDefault="003868EE" w:rsidP="003868EE">
      <w:pPr>
        <w:autoSpaceDE w:val="0"/>
        <w:autoSpaceDN w:val="0"/>
        <w:adjustRightInd w:val="0"/>
        <w:spacing w:after="0" w:line="240" w:lineRule="auto"/>
        <w:rPr>
          <w:rFonts w:ascii="Arial" w:hAnsi="Arial" w:cs="Arial"/>
          <w:sz w:val="24"/>
          <w:szCs w:val="24"/>
        </w:rPr>
      </w:pPr>
      <w:r w:rsidRPr="003868EE">
        <w:rPr>
          <w:rFonts w:ascii="Arial" w:hAnsi="Arial" w:cs="Arial"/>
          <w:sz w:val="24"/>
          <w:szCs w:val="24"/>
        </w:rPr>
        <w:t>Share information within and outside of DOD channels</w:t>
      </w:r>
      <w:r w:rsidR="00F913CB">
        <w:rPr>
          <w:rFonts w:ascii="Arial" w:hAnsi="Arial" w:cs="Arial"/>
          <w:sz w:val="24"/>
          <w:szCs w:val="24"/>
        </w:rPr>
        <w:t xml:space="preserve"> in order</w:t>
      </w:r>
      <w:r w:rsidRPr="003868EE">
        <w:rPr>
          <w:rFonts w:ascii="Arial" w:hAnsi="Arial" w:cs="Arial"/>
          <w:sz w:val="24"/>
          <w:szCs w:val="24"/>
        </w:rPr>
        <w:t xml:space="preserve"> to facilitate </w:t>
      </w:r>
      <w:r>
        <w:rPr>
          <w:rFonts w:ascii="Arial" w:hAnsi="Arial" w:cs="Arial"/>
          <w:sz w:val="24"/>
          <w:szCs w:val="24"/>
        </w:rPr>
        <w:t>“</w:t>
      </w:r>
      <w:r w:rsidRPr="003868EE">
        <w:rPr>
          <w:rFonts w:ascii="Arial" w:hAnsi="Arial" w:cs="Arial"/>
          <w:sz w:val="24"/>
          <w:szCs w:val="24"/>
        </w:rPr>
        <w:t>whole of government</w:t>
      </w:r>
      <w:r>
        <w:rPr>
          <w:rFonts w:ascii="Arial" w:hAnsi="Arial" w:cs="Arial"/>
          <w:sz w:val="24"/>
          <w:szCs w:val="24"/>
        </w:rPr>
        <w:t>”</w:t>
      </w:r>
      <w:r w:rsidRPr="003868EE">
        <w:rPr>
          <w:rFonts w:ascii="Arial" w:hAnsi="Arial" w:cs="Arial"/>
          <w:sz w:val="24"/>
          <w:szCs w:val="24"/>
        </w:rPr>
        <w:t xml:space="preserve"> information sharing across the Joint Interagency Intergovernmental Multinational </w:t>
      </w:r>
      <w:r w:rsidR="00F913CB">
        <w:rPr>
          <w:rFonts w:ascii="Arial" w:hAnsi="Arial" w:cs="Arial"/>
          <w:sz w:val="24"/>
          <w:szCs w:val="24"/>
        </w:rPr>
        <w:t xml:space="preserve">(JIIM) community.  </w:t>
      </w:r>
      <w:r>
        <w:rPr>
          <w:rFonts w:ascii="Arial" w:hAnsi="Arial" w:cs="Arial"/>
          <w:sz w:val="24"/>
          <w:szCs w:val="24"/>
        </w:rPr>
        <w:t xml:space="preserve">Enhance </w:t>
      </w:r>
      <w:r w:rsidR="004A476D">
        <w:rPr>
          <w:rFonts w:ascii="Arial" w:hAnsi="Arial" w:cs="Arial"/>
          <w:sz w:val="24"/>
          <w:szCs w:val="24"/>
        </w:rPr>
        <w:t>Situational A</w:t>
      </w:r>
      <w:r>
        <w:rPr>
          <w:rFonts w:ascii="Arial" w:hAnsi="Arial" w:cs="Arial"/>
          <w:sz w:val="24"/>
          <w:szCs w:val="24"/>
        </w:rPr>
        <w:t xml:space="preserve">wareness </w:t>
      </w:r>
      <w:r w:rsidR="004A476D">
        <w:rPr>
          <w:rFonts w:ascii="Arial" w:hAnsi="Arial" w:cs="Arial"/>
          <w:sz w:val="24"/>
          <w:szCs w:val="24"/>
        </w:rPr>
        <w:t>/</w:t>
      </w:r>
      <w:r>
        <w:rPr>
          <w:rFonts w:ascii="Arial" w:hAnsi="Arial" w:cs="Arial"/>
          <w:sz w:val="24"/>
          <w:szCs w:val="24"/>
        </w:rPr>
        <w:t xml:space="preserve"> Command Decision Making by providing the Joint Force Commander key and vital information via net-centric services on the disposition of friendly, enemy, neutral, and unknown forces allowing for the effective </w:t>
      </w:r>
      <w:r w:rsidR="004A476D">
        <w:rPr>
          <w:rFonts w:ascii="Arial" w:hAnsi="Arial" w:cs="Arial"/>
          <w:sz w:val="24"/>
          <w:szCs w:val="24"/>
        </w:rPr>
        <w:t>implementation</w:t>
      </w:r>
      <w:r>
        <w:rPr>
          <w:rFonts w:ascii="Arial" w:hAnsi="Arial" w:cs="Arial"/>
          <w:sz w:val="24"/>
          <w:szCs w:val="24"/>
        </w:rPr>
        <w:t xml:space="preserve"> of Joint Command and Control.</w:t>
      </w:r>
    </w:p>
    <w:p w14:paraId="1E8D6197" w14:textId="77777777" w:rsidR="00F913CB" w:rsidRDefault="00F913CB" w:rsidP="003868EE">
      <w:pPr>
        <w:autoSpaceDE w:val="0"/>
        <w:autoSpaceDN w:val="0"/>
        <w:adjustRightInd w:val="0"/>
        <w:spacing w:after="0" w:line="240" w:lineRule="auto"/>
        <w:rPr>
          <w:rFonts w:ascii="Arial" w:hAnsi="Arial" w:cs="Arial"/>
          <w:sz w:val="24"/>
          <w:szCs w:val="24"/>
        </w:rPr>
      </w:pPr>
    </w:p>
    <w:p w14:paraId="30E59AA0" w14:textId="77777777" w:rsidR="00701191" w:rsidRDefault="00F913CB">
      <w:pPr>
        <w:rPr>
          <w:rFonts w:ascii="Arial" w:hAnsi="Arial" w:cs="Arial"/>
          <w:sz w:val="24"/>
          <w:szCs w:val="24"/>
        </w:rPr>
      </w:pPr>
      <w:r>
        <w:rPr>
          <w:rFonts w:ascii="Arial" w:hAnsi="Arial" w:cs="Arial"/>
          <w:sz w:val="24"/>
          <w:szCs w:val="24"/>
        </w:rPr>
        <w:t>Enable Commanders to make timely and informed operational decisions across all levels of operations at the speed of the problem by transforming data into actionable information to close long-standing data integration gaps</w:t>
      </w:r>
      <w:r w:rsidR="006E30AA">
        <w:rPr>
          <w:rFonts w:ascii="Arial" w:hAnsi="Arial" w:cs="Arial"/>
          <w:sz w:val="24"/>
          <w:szCs w:val="24"/>
        </w:rPr>
        <w:t xml:space="preserve"> and </w:t>
      </w:r>
      <w:r w:rsidR="00247B2F">
        <w:rPr>
          <w:rFonts w:ascii="Arial" w:hAnsi="Arial" w:cs="Arial"/>
          <w:sz w:val="24"/>
          <w:szCs w:val="24"/>
        </w:rPr>
        <w:t xml:space="preserve">resolve </w:t>
      </w:r>
      <w:r w:rsidR="006E30AA">
        <w:rPr>
          <w:rFonts w:ascii="Arial" w:hAnsi="Arial" w:cs="Arial"/>
          <w:sz w:val="24"/>
          <w:szCs w:val="24"/>
        </w:rPr>
        <w:t>r</w:t>
      </w:r>
      <w:r w:rsidR="006E30AA" w:rsidRPr="006E30AA">
        <w:rPr>
          <w:rFonts w:ascii="Arial" w:hAnsi="Arial" w:cs="Arial"/>
          <w:sz w:val="24"/>
          <w:szCs w:val="24"/>
        </w:rPr>
        <w:t xml:space="preserve">ecommendations from </w:t>
      </w:r>
      <w:r w:rsidR="00247B2F">
        <w:rPr>
          <w:rFonts w:ascii="Arial" w:hAnsi="Arial" w:cs="Arial"/>
          <w:sz w:val="24"/>
          <w:szCs w:val="24"/>
        </w:rPr>
        <w:t xml:space="preserve">the decade of War </w:t>
      </w:r>
      <w:r w:rsidR="006E30AA" w:rsidRPr="006E30AA">
        <w:rPr>
          <w:rFonts w:ascii="Arial" w:hAnsi="Arial" w:cs="Arial"/>
          <w:sz w:val="24"/>
          <w:szCs w:val="24"/>
        </w:rPr>
        <w:t>Lessons Learns, C</w:t>
      </w:r>
      <w:r w:rsidR="006E30AA">
        <w:rPr>
          <w:rFonts w:ascii="Arial" w:hAnsi="Arial" w:cs="Arial"/>
          <w:sz w:val="24"/>
          <w:szCs w:val="24"/>
        </w:rPr>
        <w:t xml:space="preserve">BA Analysis, </w:t>
      </w:r>
      <w:r w:rsidR="00247B2F">
        <w:rPr>
          <w:rFonts w:ascii="Arial" w:hAnsi="Arial" w:cs="Arial"/>
          <w:sz w:val="24"/>
          <w:szCs w:val="24"/>
        </w:rPr>
        <w:t xml:space="preserve">and </w:t>
      </w:r>
      <w:r w:rsidR="006E30AA">
        <w:rPr>
          <w:rFonts w:ascii="Arial" w:hAnsi="Arial" w:cs="Arial"/>
          <w:sz w:val="24"/>
          <w:szCs w:val="24"/>
        </w:rPr>
        <w:t>Gap Analysis.</w:t>
      </w:r>
    </w:p>
    <w:p w14:paraId="42DD6900" w14:textId="77777777" w:rsidR="00F16A45" w:rsidRPr="006E30AA" w:rsidRDefault="00F16A45">
      <w:pPr>
        <w:rPr>
          <w:rFonts w:ascii="Arial" w:hAnsi="Arial" w:cs="Arial"/>
          <w:sz w:val="24"/>
          <w:szCs w:val="24"/>
        </w:rPr>
      </w:pPr>
    </w:p>
    <w:p w14:paraId="7369AB83" w14:textId="77777777" w:rsidR="00F913CB" w:rsidRPr="005E5BE3" w:rsidRDefault="00F913CB" w:rsidP="005E5BE3">
      <w:pPr>
        <w:pBdr>
          <w:bottom w:val="single" w:sz="12" w:space="1" w:color="auto"/>
        </w:pBdr>
        <w:spacing w:after="0"/>
        <w:rPr>
          <w:b/>
          <w:color w:val="021730" w:themeColor="accent1" w:themeShade="80"/>
          <w:sz w:val="28"/>
          <w:szCs w:val="28"/>
        </w:rPr>
      </w:pPr>
      <w:r w:rsidRPr="005E5BE3">
        <w:rPr>
          <w:b/>
          <w:color w:val="021730" w:themeColor="accent1" w:themeShade="80"/>
          <w:sz w:val="28"/>
          <w:szCs w:val="28"/>
        </w:rPr>
        <w:t>PROBLEM</w:t>
      </w:r>
    </w:p>
    <w:p w14:paraId="37E5B40E" w14:textId="77777777" w:rsidR="006E30AA" w:rsidRDefault="006E30AA">
      <w:pPr>
        <w:rPr>
          <w:rFonts w:ascii="Arial" w:hAnsi="Arial" w:cs="Arial"/>
          <w:sz w:val="24"/>
          <w:szCs w:val="24"/>
        </w:rPr>
      </w:pPr>
    </w:p>
    <w:p w14:paraId="4311EA62" w14:textId="77777777" w:rsidR="00F16A45" w:rsidRDefault="00F16A45">
      <w:pPr>
        <w:rPr>
          <w:rFonts w:ascii="Arial" w:hAnsi="Arial" w:cs="Arial"/>
          <w:sz w:val="24"/>
          <w:szCs w:val="24"/>
        </w:rPr>
      </w:pPr>
    </w:p>
    <w:p w14:paraId="58685603" w14:textId="75A255CF" w:rsidR="00BE678E" w:rsidRDefault="00BE678E" w:rsidP="00BE678E">
      <w:pPr>
        <w:autoSpaceDE w:val="0"/>
        <w:autoSpaceDN w:val="0"/>
        <w:adjustRightInd w:val="0"/>
        <w:spacing w:after="0" w:line="240" w:lineRule="auto"/>
        <w:rPr>
          <w:ins w:id="1" w:author="gilmanm" w:date="2017-07-12T08:47:00Z"/>
          <w:rFonts w:ascii="Arial" w:hAnsi="Arial" w:cs="Arial"/>
          <w:sz w:val="24"/>
          <w:szCs w:val="24"/>
        </w:rPr>
        <w:pPrChange w:id="2" w:author="gilmanm" w:date="2017-07-12T08:47:00Z">
          <w:pPr/>
        </w:pPrChange>
      </w:pPr>
      <w:ins w:id="3" w:author="gilmanm" w:date="2017-07-12T08:48:00Z">
        <w:r>
          <w:rPr>
            <w:rFonts w:ascii="Arial" w:hAnsi="Arial" w:cs="Arial"/>
            <w:sz w:val="24"/>
            <w:szCs w:val="24"/>
          </w:rPr>
          <w:t>“</w:t>
        </w:r>
      </w:ins>
      <w:ins w:id="4" w:author="gilmanm" w:date="2017-07-12T08:46:00Z">
        <w:r w:rsidRPr="00BE678E">
          <w:rPr>
            <w:rFonts w:ascii="Arial" w:hAnsi="Arial" w:cs="Arial"/>
            <w:sz w:val="24"/>
            <w:szCs w:val="24"/>
            <w:rPrChange w:id="5" w:author="gilmanm" w:date="2017-07-12T08:47:00Z">
              <w:rPr>
                <w:rFonts w:ascii="Calibri" w:hAnsi="Calibri" w:cs="Calibri"/>
                <w:sz w:val="24"/>
                <w:szCs w:val="24"/>
              </w:rPr>
            </w:rPrChange>
          </w:rPr>
          <w:t xml:space="preserve">Interoperability was challenge within coalitions. Use of </w:t>
        </w:r>
        <w:r w:rsidRPr="00BE678E">
          <w:rPr>
            <w:rFonts w:ascii="Arial" w:hAnsi="Arial" w:cs="Arial"/>
            <w:sz w:val="24"/>
            <w:szCs w:val="24"/>
          </w:rPr>
          <w:t>different and non-interoperable</w:t>
        </w:r>
      </w:ins>
      <w:ins w:id="6" w:author="gilmanm" w:date="2017-07-12T08:47:00Z">
        <w:r>
          <w:rPr>
            <w:rFonts w:ascii="Arial" w:hAnsi="Arial" w:cs="Arial"/>
            <w:sz w:val="24"/>
            <w:szCs w:val="24"/>
          </w:rPr>
          <w:t xml:space="preserve"> </w:t>
        </w:r>
      </w:ins>
      <w:ins w:id="7" w:author="gilmanm" w:date="2017-07-12T08:46:00Z">
        <w:r w:rsidRPr="00BE678E">
          <w:rPr>
            <w:rFonts w:ascii="Arial" w:hAnsi="Arial" w:cs="Arial"/>
            <w:sz w:val="24"/>
            <w:szCs w:val="24"/>
            <w:rPrChange w:id="8" w:author="gilmanm" w:date="2017-07-12T08:47:00Z">
              <w:rPr>
                <w:rFonts w:ascii="Calibri" w:hAnsi="Calibri" w:cs="Calibri"/>
                <w:sz w:val="24"/>
                <w:szCs w:val="24"/>
              </w:rPr>
            </w:rPrChange>
          </w:rPr>
          <w:t>systems limited the utility of available capabilities. For example, dig</w:t>
        </w:r>
        <w:r w:rsidRPr="00BE678E">
          <w:rPr>
            <w:rFonts w:ascii="Arial" w:hAnsi="Arial" w:cs="Arial"/>
            <w:sz w:val="24"/>
            <w:szCs w:val="24"/>
          </w:rPr>
          <w:t>ital data links in Iraq did not</w:t>
        </w:r>
      </w:ins>
      <w:ins w:id="9" w:author="gilmanm" w:date="2017-07-12T08:47:00Z">
        <w:r>
          <w:rPr>
            <w:rFonts w:ascii="Arial" w:hAnsi="Arial" w:cs="Arial"/>
            <w:sz w:val="24"/>
            <w:szCs w:val="24"/>
          </w:rPr>
          <w:t xml:space="preserve"> </w:t>
        </w:r>
      </w:ins>
      <w:ins w:id="10" w:author="gilmanm" w:date="2017-07-12T08:46:00Z">
        <w:r w:rsidRPr="00BE678E">
          <w:rPr>
            <w:rFonts w:ascii="Arial" w:hAnsi="Arial" w:cs="Arial"/>
            <w:sz w:val="24"/>
            <w:szCs w:val="24"/>
            <w:rPrChange w:id="11" w:author="gilmanm" w:date="2017-07-12T08:47:00Z">
              <w:rPr>
                <w:rFonts w:ascii="Calibri" w:hAnsi="Calibri" w:cs="Calibri"/>
                <w:sz w:val="24"/>
                <w:szCs w:val="24"/>
              </w:rPr>
            </w:rPrChange>
          </w:rPr>
          <w:t xml:space="preserve">consistently exchange information among coalition nations, </w:t>
        </w:r>
        <w:r w:rsidRPr="00BE678E">
          <w:rPr>
            <w:rFonts w:ascii="Arial" w:hAnsi="Arial" w:cs="Arial"/>
            <w:sz w:val="24"/>
            <w:szCs w:val="24"/>
          </w:rPr>
          <w:t>leading to incomplete operating</w:t>
        </w:r>
      </w:ins>
      <w:ins w:id="12" w:author="gilmanm" w:date="2017-07-12T08:47:00Z">
        <w:r>
          <w:rPr>
            <w:rFonts w:ascii="Arial" w:hAnsi="Arial" w:cs="Arial"/>
            <w:sz w:val="24"/>
            <w:szCs w:val="24"/>
          </w:rPr>
          <w:t xml:space="preserve"> </w:t>
        </w:r>
      </w:ins>
      <w:ins w:id="13" w:author="gilmanm" w:date="2017-07-12T08:46:00Z">
        <w:r w:rsidRPr="00BE678E">
          <w:rPr>
            <w:rFonts w:ascii="Arial" w:hAnsi="Arial" w:cs="Arial"/>
            <w:sz w:val="24"/>
            <w:szCs w:val="24"/>
            <w:rPrChange w:id="14" w:author="gilmanm" w:date="2017-07-12T08:47:00Z">
              <w:rPr>
                <w:rFonts w:ascii="Calibri" w:hAnsi="Calibri" w:cs="Calibri"/>
                <w:sz w:val="24"/>
                <w:szCs w:val="24"/>
              </w:rPr>
            </w:rPrChange>
          </w:rPr>
          <w:t>pictures, reduced battlespace awareness, and increased risk to for</w:t>
        </w:r>
        <w:r w:rsidRPr="00BE678E">
          <w:rPr>
            <w:rFonts w:ascii="Arial" w:hAnsi="Arial" w:cs="Arial"/>
            <w:sz w:val="24"/>
            <w:szCs w:val="24"/>
            <w:rPrChange w:id="15" w:author="gilmanm" w:date="2017-07-12T08:47:00Z">
              <w:rPr>
                <w:rFonts w:ascii="Calibri" w:hAnsi="Calibri" w:cs="Calibri"/>
                <w:sz w:val="24"/>
                <w:szCs w:val="24"/>
              </w:rPr>
            </w:rPrChange>
          </w:rPr>
          <w:t>ces. Friendly fire was observed</w:t>
        </w:r>
      </w:ins>
      <w:ins w:id="16" w:author="gilmanm" w:date="2017-07-12T08:47:00Z">
        <w:r w:rsidRPr="00BE678E">
          <w:rPr>
            <w:rFonts w:ascii="Arial" w:hAnsi="Arial" w:cs="Arial"/>
            <w:sz w:val="24"/>
            <w:szCs w:val="24"/>
            <w:rPrChange w:id="17" w:author="gilmanm" w:date="2017-07-12T08:47:00Z">
              <w:rPr>
                <w:rFonts w:ascii="Calibri" w:hAnsi="Calibri" w:cs="Calibri"/>
                <w:sz w:val="24"/>
                <w:szCs w:val="24"/>
              </w:rPr>
            </w:rPrChange>
          </w:rPr>
          <w:t xml:space="preserve"> </w:t>
        </w:r>
      </w:ins>
      <w:ins w:id="18" w:author="gilmanm" w:date="2017-07-12T08:46:00Z">
        <w:r w:rsidRPr="00BE678E">
          <w:rPr>
            <w:rFonts w:ascii="Arial" w:hAnsi="Arial" w:cs="Arial"/>
            <w:sz w:val="24"/>
            <w:szCs w:val="24"/>
            <w:rPrChange w:id="19" w:author="gilmanm" w:date="2017-07-12T08:47:00Z">
              <w:rPr>
                <w:rFonts w:ascii="Calibri" w:hAnsi="Calibri" w:cs="Calibri"/>
                <w:sz w:val="24"/>
                <w:szCs w:val="24"/>
              </w:rPr>
            </w:rPrChange>
          </w:rPr>
          <w:t xml:space="preserve">to result in cases where information on friendly force location </w:t>
        </w:r>
        <w:r w:rsidRPr="00BE678E">
          <w:rPr>
            <w:rFonts w:ascii="Arial" w:hAnsi="Arial" w:cs="Arial"/>
            <w:sz w:val="24"/>
            <w:szCs w:val="24"/>
            <w:rPrChange w:id="20" w:author="gilmanm" w:date="2017-07-12T08:47:00Z">
              <w:rPr>
                <w:rFonts w:ascii="Calibri" w:hAnsi="Calibri" w:cs="Calibri"/>
                <w:sz w:val="24"/>
                <w:szCs w:val="24"/>
              </w:rPr>
            </w:rPrChange>
          </w:rPr>
          <w:t>was available but not presented</w:t>
        </w:r>
      </w:ins>
      <w:ins w:id="21" w:author="gilmanm" w:date="2017-07-12T08:47:00Z">
        <w:r w:rsidRPr="00BE678E">
          <w:rPr>
            <w:rFonts w:ascii="Arial" w:hAnsi="Arial" w:cs="Arial"/>
            <w:sz w:val="24"/>
            <w:szCs w:val="24"/>
            <w:rPrChange w:id="22" w:author="gilmanm" w:date="2017-07-12T08:47:00Z">
              <w:rPr>
                <w:rFonts w:ascii="Calibri" w:hAnsi="Calibri" w:cs="Calibri"/>
                <w:sz w:val="24"/>
                <w:szCs w:val="24"/>
              </w:rPr>
            </w:rPrChange>
          </w:rPr>
          <w:t xml:space="preserve"> </w:t>
        </w:r>
      </w:ins>
      <w:ins w:id="23" w:author="gilmanm" w:date="2017-07-12T08:46:00Z">
        <w:r w:rsidRPr="00BE678E">
          <w:rPr>
            <w:rFonts w:ascii="Arial" w:hAnsi="Arial" w:cs="Arial"/>
            <w:sz w:val="24"/>
            <w:szCs w:val="24"/>
            <w:rPrChange w:id="24" w:author="gilmanm" w:date="2017-07-12T08:47:00Z">
              <w:rPr>
                <w:rFonts w:ascii="Calibri" w:hAnsi="Calibri" w:cs="Calibri"/>
                <w:sz w:val="24"/>
                <w:szCs w:val="24"/>
              </w:rPr>
            </w:rPrChange>
          </w:rPr>
          <w:t>to operators due to lack of interoperable systems.</w:t>
        </w:r>
      </w:ins>
      <w:ins w:id="25" w:author="gilmanm" w:date="2017-07-12T08:48:00Z">
        <w:r>
          <w:rPr>
            <w:rFonts w:ascii="Arial" w:hAnsi="Arial" w:cs="Arial"/>
            <w:sz w:val="24"/>
            <w:szCs w:val="24"/>
          </w:rPr>
          <w:t xml:space="preserve"> </w:t>
        </w:r>
      </w:ins>
      <w:r w:rsidRPr="006E30AA">
        <w:rPr>
          <w:sz w:val="16"/>
          <w:szCs w:val="16"/>
        </w:rPr>
        <w:t>(Derived from 9/11and decade of War report</w:t>
      </w:r>
      <w:ins w:id="26" w:author="gilmanm" w:date="2017-07-12T08:48:00Z">
        <w:r w:rsidR="003A63E0">
          <w:rPr>
            <w:sz w:val="16"/>
            <w:szCs w:val="16"/>
          </w:rPr>
          <w:t>,</w:t>
        </w:r>
      </w:ins>
      <w:ins w:id="27" w:author="gilmanm" w:date="2017-07-12T08:49:00Z">
        <w:r w:rsidR="003A63E0">
          <w:rPr>
            <w:sz w:val="16"/>
            <w:szCs w:val="16"/>
          </w:rPr>
          <w:t xml:space="preserve"> Lesson 8: Coalition Operations</w:t>
        </w:r>
      </w:ins>
      <w:ins w:id="28" w:author="gilmanm" w:date="2017-07-12T08:56:00Z">
        <w:r w:rsidR="00602783">
          <w:rPr>
            <w:sz w:val="16"/>
            <w:szCs w:val="16"/>
          </w:rPr>
          <w:t>, Interoperability</w:t>
        </w:r>
      </w:ins>
      <w:ins w:id="29" w:author="gilmanm" w:date="2017-07-12T08:49:00Z">
        <w:r w:rsidR="003A63E0">
          <w:rPr>
            <w:sz w:val="16"/>
            <w:szCs w:val="16"/>
          </w:rPr>
          <w:t xml:space="preserve">, </w:t>
        </w:r>
      </w:ins>
      <w:ins w:id="30" w:author="gilmanm" w:date="2017-07-12T08:48:00Z">
        <w:r w:rsidR="003A63E0">
          <w:rPr>
            <w:sz w:val="16"/>
            <w:szCs w:val="16"/>
          </w:rPr>
          <w:t xml:space="preserve"> p29</w:t>
        </w:r>
      </w:ins>
      <w:r w:rsidRPr="006E30AA">
        <w:rPr>
          <w:sz w:val="16"/>
          <w:szCs w:val="16"/>
        </w:rPr>
        <w:t>)</w:t>
      </w:r>
    </w:p>
    <w:p w14:paraId="053AACAD" w14:textId="77777777" w:rsidR="00BE678E" w:rsidRDefault="00BE678E" w:rsidP="00BE678E">
      <w:pPr>
        <w:autoSpaceDE w:val="0"/>
        <w:autoSpaceDN w:val="0"/>
        <w:adjustRightInd w:val="0"/>
        <w:spacing w:after="0" w:line="240" w:lineRule="auto"/>
        <w:rPr>
          <w:ins w:id="31" w:author="gilmanm" w:date="2017-07-12T08:47:00Z"/>
          <w:rFonts w:ascii="Arial" w:hAnsi="Arial" w:cs="Arial"/>
          <w:sz w:val="24"/>
          <w:szCs w:val="24"/>
        </w:rPr>
        <w:pPrChange w:id="32" w:author="gilmanm" w:date="2017-07-12T08:47:00Z">
          <w:pPr/>
        </w:pPrChange>
      </w:pPr>
    </w:p>
    <w:p w14:paraId="0239537B" w14:textId="0DB469DA" w:rsidR="005E5BE3" w:rsidRPr="00BE678E" w:rsidRDefault="00B85B2B" w:rsidP="00BE678E">
      <w:pPr>
        <w:autoSpaceDE w:val="0"/>
        <w:autoSpaceDN w:val="0"/>
        <w:adjustRightInd w:val="0"/>
        <w:spacing w:after="0" w:line="240" w:lineRule="auto"/>
        <w:rPr>
          <w:rFonts w:ascii="Arial" w:hAnsi="Arial" w:cs="Arial"/>
          <w:sz w:val="24"/>
          <w:szCs w:val="24"/>
          <w:rPrChange w:id="33" w:author="gilmanm" w:date="2017-07-12T08:47:00Z">
            <w:rPr>
              <w:sz w:val="16"/>
              <w:szCs w:val="16"/>
            </w:rPr>
          </w:rPrChange>
        </w:rPr>
        <w:pPrChange w:id="34" w:author="gilmanm" w:date="2017-07-12T08:47:00Z">
          <w:pPr/>
        </w:pPrChange>
      </w:pPr>
      <w:r>
        <w:rPr>
          <w:rFonts w:ascii="Arial" w:hAnsi="Arial" w:cs="Arial"/>
          <w:sz w:val="24"/>
          <w:szCs w:val="24"/>
        </w:rPr>
        <w:t xml:space="preserve">To </w:t>
      </w:r>
      <w:r w:rsidR="005E5BE3" w:rsidRPr="005E5BE3">
        <w:rPr>
          <w:rFonts w:ascii="Arial" w:hAnsi="Arial" w:cs="Arial"/>
          <w:sz w:val="24"/>
          <w:szCs w:val="24"/>
        </w:rPr>
        <w:t>date</w:t>
      </w:r>
      <w:r>
        <w:rPr>
          <w:rFonts w:ascii="Arial" w:hAnsi="Arial" w:cs="Arial"/>
          <w:sz w:val="24"/>
          <w:szCs w:val="24"/>
        </w:rPr>
        <w:t>,</w:t>
      </w:r>
      <w:r w:rsidR="005E5BE3" w:rsidRPr="005E5BE3">
        <w:rPr>
          <w:rFonts w:ascii="Arial" w:hAnsi="Arial" w:cs="Arial"/>
          <w:sz w:val="24"/>
          <w:szCs w:val="24"/>
        </w:rPr>
        <w:t xml:space="preserve"> there is no known comprehensive implementation of standardized data exchanges that support all U.S. and Coalition requirements. Consequently, in a DOD Service Oriented Architecture (SOA) / </w:t>
      </w:r>
      <w:r>
        <w:rPr>
          <w:rFonts w:ascii="Arial" w:hAnsi="Arial" w:cs="Arial"/>
          <w:sz w:val="24"/>
          <w:szCs w:val="24"/>
        </w:rPr>
        <w:t>net-centric</w:t>
      </w:r>
      <w:r w:rsidR="005E5BE3" w:rsidRPr="005E5BE3">
        <w:rPr>
          <w:rFonts w:ascii="Arial" w:hAnsi="Arial" w:cs="Arial"/>
          <w:sz w:val="24"/>
          <w:szCs w:val="24"/>
        </w:rPr>
        <w:t xml:space="preserve"> environment, the inability to establish standardized XML data exchanges both</w:t>
      </w:r>
      <w:r>
        <w:rPr>
          <w:rFonts w:ascii="Arial" w:hAnsi="Arial" w:cs="Arial"/>
          <w:sz w:val="24"/>
          <w:szCs w:val="24"/>
        </w:rPr>
        <w:t xml:space="preserve"> in </w:t>
      </w:r>
      <w:r w:rsidR="005E5BE3" w:rsidRPr="005E5BE3">
        <w:rPr>
          <w:rFonts w:ascii="Arial" w:hAnsi="Arial" w:cs="Arial"/>
          <w:sz w:val="24"/>
          <w:szCs w:val="24"/>
        </w:rPr>
        <w:t>episodic and enduring environments is a significant obstacle to effective operational decision-making by warfighters at all echelons</w:t>
      </w:r>
      <w:r w:rsidR="005E5BE3" w:rsidRPr="006E30AA">
        <w:rPr>
          <w:sz w:val="16"/>
          <w:szCs w:val="16"/>
        </w:rPr>
        <w:t>.</w:t>
      </w:r>
    </w:p>
    <w:p w14:paraId="21599316" w14:textId="77777777" w:rsidR="00F16A45" w:rsidRPr="006E30AA" w:rsidRDefault="00F16A45">
      <w:pPr>
        <w:rPr>
          <w:sz w:val="16"/>
          <w:szCs w:val="16"/>
        </w:rPr>
      </w:pPr>
    </w:p>
    <w:p w14:paraId="03FD8575" w14:textId="77777777" w:rsidR="00C12454" w:rsidRDefault="00C12454" w:rsidP="00B85B2B">
      <w:pPr>
        <w:pBdr>
          <w:bottom w:val="single" w:sz="12" w:space="1" w:color="auto"/>
        </w:pBdr>
        <w:spacing w:after="0"/>
        <w:rPr>
          <w:ins w:id="35" w:author="gilmanm" w:date="2017-07-12T08:55:00Z"/>
          <w:b/>
          <w:color w:val="021730" w:themeColor="accent1" w:themeShade="80"/>
          <w:sz w:val="28"/>
          <w:szCs w:val="28"/>
        </w:rPr>
      </w:pPr>
    </w:p>
    <w:p w14:paraId="2FF57EE5" w14:textId="77777777" w:rsidR="00C12454" w:rsidRDefault="00C12454" w:rsidP="00B85B2B">
      <w:pPr>
        <w:pBdr>
          <w:bottom w:val="single" w:sz="12" w:space="1" w:color="auto"/>
        </w:pBdr>
        <w:spacing w:after="0"/>
        <w:rPr>
          <w:ins w:id="36" w:author="gilmanm" w:date="2017-07-12T08:55:00Z"/>
          <w:b/>
          <w:color w:val="021730" w:themeColor="accent1" w:themeShade="80"/>
          <w:sz w:val="28"/>
          <w:szCs w:val="28"/>
        </w:rPr>
      </w:pPr>
    </w:p>
    <w:p w14:paraId="7811E32A" w14:textId="77777777" w:rsidR="00C12454" w:rsidRDefault="00C12454" w:rsidP="00B85B2B">
      <w:pPr>
        <w:pBdr>
          <w:bottom w:val="single" w:sz="12" w:space="1" w:color="auto"/>
        </w:pBdr>
        <w:spacing w:after="0"/>
        <w:rPr>
          <w:ins w:id="37" w:author="gilmanm" w:date="2017-07-12T08:55:00Z"/>
          <w:b/>
          <w:color w:val="021730" w:themeColor="accent1" w:themeShade="80"/>
          <w:sz w:val="28"/>
          <w:szCs w:val="28"/>
        </w:rPr>
      </w:pPr>
    </w:p>
    <w:p w14:paraId="6144C980" w14:textId="77777777" w:rsidR="00C12454" w:rsidRDefault="00C12454" w:rsidP="00B85B2B">
      <w:pPr>
        <w:pBdr>
          <w:bottom w:val="single" w:sz="12" w:space="1" w:color="auto"/>
        </w:pBdr>
        <w:spacing w:after="0"/>
        <w:rPr>
          <w:ins w:id="38" w:author="gilmanm" w:date="2017-07-12T08:55:00Z"/>
          <w:b/>
          <w:color w:val="021730" w:themeColor="accent1" w:themeShade="80"/>
          <w:sz w:val="28"/>
          <w:szCs w:val="28"/>
        </w:rPr>
      </w:pPr>
    </w:p>
    <w:p w14:paraId="6C4459B7" w14:textId="77777777" w:rsidR="00B85B2B" w:rsidRPr="005C0415" w:rsidRDefault="00B85B2B" w:rsidP="00B85B2B">
      <w:pPr>
        <w:pBdr>
          <w:bottom w:val="single" w:sz="12" w:space="1" w:color="auto"/>
        </w:pBdr>
        <w:spacing w:after="0"/>
        <w:rPr>
          <w:b/>
          <w:color w:val="021730" w:themeColor="accent1" w:themeShade="80"/>
          <w:sz w:val="28"/>
          <w:szCs w:val="28"/>
        </w:rPr>
      </w:pPr>
      <w:r>
        <w:rPr>
          <w:b/>
          <w:color w:val="021730" w:themeColor="accent1" w:themeShade="80"/>
          <w:sz w:val="28"/>
          <w:szCs w:val="28"/>
        </w:rPr>
        <w:t>VISION</w:t>
      </w:r>
    </w:p>
    <w:p w14:paraId="1532BEFE" w14:textId="77777777" w:rsidR="00B85B2B" w:rsidRDefault="00B85B2B" w:rsidP="00B85B2B">
      <w:pPr>
        <w:autoSpaceDE w:val="0"/>
        <w:autoSpaceDN w:val="0"/>
        <w:adjustRightInd w:val="0"/>
        <w:spacing w:after="0" w:line="240" w:lineRule="auto"/>
        <w:rPr>
          <w:rFonts w:ascii="Arial" w:hAnsi="Arial" w:cs="Arial"/>
          <w:b/>
          <w:bCs/>
          <w:color w:val="313E4E"/>
          <w:sz w:val="29"/>
          <w:szCs w:val="29"/>
        </w:rPr>
      </w:pPr>
    </w:p>
    <w:p w14:paraId="046C7289" w14:textId="77777777" w:rsidR="00F16A45" w:rsidRDefault="00F16A45" w:rsidP="00B85B2B">
      <w:pPr>
        <w:autoSpaceDE w:val="0"/>
        <w:autoSpaceDN w:val="0"/>
        <w:adjustRightInd w:val="0"/>
        <w:spacing w:after="0" w:line="240" w:lineRule="auto"/>
        <w:rPr>
          <w:rFonts w:ascii="Arial" w:hAnsi="Arial" w:cs="Arial"/>
          <w:b/>
          <w:bCs/>
          <w:color w:val="313E4E"/>
          <w:sz w:val="29"/>
          <w:szCs w:val="29"/>
        </w:rPr>
      </w:pPr>
    </w:p>
    <w:p w14:paraId="56D5C3E7" w14:textId="77777777" w:rsidR="00B85B2B" w:rsidRDefault="00B85B2B" w:rsidP="00B85B2B">
      <w:pPr>
        <w:rPr>
          <w:rFonts w:ascii="Arial" w:hAnsi="Arial" w:cs="Arial"/>
          <w:sz w:val="24"/>
          <w:szCs w:val="24"/>
        </w:rPr>
      </w:pPr>
      <w:r w:rsidRPr="00B85B2B">
        <w:rPr>
          <w:rFonts w:ascii="Arial" w:hAnsi="Arial" w:cs="Arial"/>
          <w:sz w:val="24"/>
          <w:szCs w:val="24"/>
        </w:rPr>
        <w:t>The NIEM Military Operations Domain will facilitate the adoption of NIEM to resolve DOD and mission partner information and data Interoperability challenges in both modernized and new information exchange environments.</w:t>
      </w:r>
    </w:p>
    <w:p w14:paraId="4F72A672" w14:textId="77777777" w:rsidR="00F16A45" w:rsidRPr="00B85B2B" w:rsidRDefault="00F16A45" w:rsidP="00B85B2B">
      <w:pPr>
        <w:rPr>
          <w:rFonts w:ascii="Arial" w:hAnsi="Arial" w:cs="Arial"/>
          <w:sz w:val="24"/>
          <w:szCs w:val="24"/>
        </w:rPr>
      </w:pPr>
    </w:p>
    <w:p w14:paraId="7C68317C" w14:textId="77777777" w:rsidR="00F16A45" w:rsidRDefault="00F16A45" w:rsidP="005E5BE3">
      <w:pPr>
        <w:pBdr>
          <w:bottom w:val="single" w:sz="12" w:space="1" w:color="auto"/>
        </w:pBdr>
        <w:spacing w:after="0"/>
        <w:rPr>
          <w:b/>
          <w:color w:val="021730" w:themeColor="accent1" w:themeShade="80"/>
          <w:sz w:val="28"/>
          <w:szCs w:val="28"/>
        </w:rPr>
      </w:pPr>
    </w:p>
    <w:p w14:paraId="443F6C97" w14:textId="77777777" w:rsidR="00F16A45" w:rsidRDefault="00F16A45" w:rsidP="005E5BE3">
      <w:pPr>
        <w:pBdr>
          <w:bottom w:val="single" w:sz="12" w:space="1" w:color="auto"/>
        </w:pBdr>
        <w:spacing w:after="0"/>
        <w:rPr>
          <w:b/>
          <w:color w:val="021730" w:themeColor="accent1" w:themeShade="80"/>
          <w:sz w:val="28"/>
          <w:szCs w:val="28"/>
        </w:rPr>
      </w:pPr>
    </w:p>
    <w:p w14:paraId="63E196B4" w14:textId="77777777" w:rsidR="00F16A45" w:rsidRDefault="00F16A45" w:rsidP="005E5BE3">
      <w:pPr>
        <w:pBdr>
          <w:bottom w:val="single" w:sz="12" w:space="1" w:color="auto"/>
        </w:pBdr>
        <w:spacing w:after="0"/>
        <w:rPr>
          <w:b/>
          <w:color w:val="021730" w:themeColor="accent1" w:themeShade="80"/>
          <w:sz w:val="28"/>
          <w:szCs w:val="28"/>
        </w:rPr>
      </w:pPr>
    </w:p>
    <w:p w14:paraId="679B5BB6" w14:textId="77777777" w:rsidR="00DB178B" w:rsidRDefault="00DB178B" w:rsidP="005E5BE3">
      <w:pPr>
        <w:pBdr>
          <w:bottom w:val="single" w:sz="12" w:space="1" w:color="auto"/>
        </w:pBdr>
        <w:spacing w:after="0"/>
        <w:rPr>
          <w:b/>
          <w:color w:val="021730" w:themeColor="accent1" w:themeShade="80"/>
          <w:sz w:val="28"/>
          <w:szCs w:val="28"/>
        </w:rPr>
      </w:pPr>
    </w:p>
    <w:p w14:paraId="61C96682" w14:textId="77777777" w:rsidR="005E5BE3" w:rsidRPr="005C0415" w:rsidRDefault="00B85B2B" w:rsidP="005E5BE3">
      <w:pPr>
        <w:pBdr>
          <w:bottom w:val="single" w:sz="12" w:space="1" w:color="auto"/>
        </w:pBdr>
        <w:spacing w:after="0"/>
        <w:rPr>
          <w:b/>
          <w:color w:val="021730" w:themeColor="accent1" w:themeShade="80"/>
          <w:sz w:val="28"/>
          <w:szCs w:val="28"/>
        </w:rPr>
      </w:pPr>
      <w:r>
        <w:rPr>
          <w:b/>
          <w:color w:val="021730" w:themeColor="accent1" w:themeShade="80"/>
          <w:sz w:val="28"/>
          <w:szCs w:val="28"/>
        </w:rPr>
        <w:t>BACKGROUND</w:t>
      </w:r>
    </w:p>
    <w:p w14:paraId="066E7128" w14:textId="77777777" w:rsidR="005E5BE3" w:rsidRDefault="005E5BE3" w:rsidP="005E5BE3">
      <w:pPr>
        <w:autoSpaceDE w:val="0"/>
        <w:autoSpaceDN w:val="0"/>
        <w:adjustRightInd w:val="0"/>
        <w:spacing w:after="0" w:line="240" w:lineRule="auto"/>
        <w:rPr>
          <w:rFonts w:ascii="Arial" w:hAnsi="Arial" w:cs="Arial"/>
          <w:b/>
          <w:bCs/>
          <w:color w:val="313E4E"/>
          <w:sz w:val="29"/>
          <w:szCs w:val="29"/>
        </w:rPr>
      </w:pPr>
    </w:p>
    <w:p w14:paraId="5035B126" w14:textId="77777777" w:rsidR="00F16A45" w:rsidRDefault="00F16A45" w:rsidP="005E5BE3">
      <w:pPr>
        <w:autoSpaceDE w:val="0"/>
        <w:autoSpaceDN w:val="0"/>
        <w:adjustRightInd w:val="0"/>
        <w:spacing w:after="0" w:line="240" w:lineRule="auto"/>
        <w:rPr>
          <w:rFonts w:ascii="Arial" w:hAnsi="Arial" w:cs="Arial"/>
          <w:b/>
          <w:bCs/>
          <w:color w:val="313E4E"/>
          <w:sz w:val="29"/>
          <w:szCs w:val="29"/>
        </w:rPr>
      </w:pPr>
    </w:p>
    <w:p w14:paraId="55F7BC89" w14:textId="77777777" w:rsidR="005E5BE3" w:rsidRDefault="005E5BE3" w:rsidP="00B85B2B">
      <w:pPr>
        <w:rPr>
          <w:rFonts w:ascii="Arial" w:hAnsi="Arial" w:cs="Arial"/>
          <w:sz w:val="24"/>
          <w:szCs w:val="24"/>
        </w:rPr>
      </w:pPr>
      <w:r w:rsidRPr="00B85B2B">
        <w:rPr>
          <w:rFonts w:ascii="Arial" w:hAnsi="Arial" w:cs="Arial"/>
          <w:sz w:val="24"/>
          <w:szCs w:val="24"/>
        </w:rPr>
        <w:t xml:space="preserve">In reference (d), The Department of Defense Chief Information Officer (DOD CIO) identified the National Information Exchange Model (NIEM) as the best suited standards-based approach for enhancing the interoperability and standardization of DOD information exchange content. </w:t>
      </w:r>
    </w:p>
    <w:p w14:paraId="2A311BB4" w14:textId="77777777" w:rsidR="00F16A45" w:rsidRPr="00B85B2B" w:rsidRDefault="00F16A45" w:rsidP="00B85B2B">
      <w:pPr>
        <w:rPr>
          <w:rFonts w:ascii="Arial" w:hAnsi="Arial" w:cs="Arial"/>
          <w:sz w:val="24"/>
          <w:szCs w:val="24"/>
        </w:rPr>
      </w:pPr>
    </w:p>
    <w:p w14:paraId="1C08A5AB" w14:textId="69AF9B37" w:rsidR="005E5BE3" w:rsidRDefault="005E5BE3" w:rsidP="00B85B2B">
      <w:pPr>
        <w:rPr>
          <w:rFonts w:ascii="Arial" w:hAnsi="Arial" w:cs="Arial"/>
          <w:sz w:val="24"/>
          <w:szCs w:val="24"/>
        </w:rPr>
      </w:pPr>
      <w:r w:rsidRPr="00B85B2B">
        <w:rPr>
          <w:rFonts w:ascii="Arial" w:hAnsi="Arial" w:cs="Arial"/>
          <w:sz w:val="24"/>
          <w:szCs w:val="24"/>
        </w:rPr>
        <w:t xml:space="preserve">NIEM offers a proven approach for developing standardized, reusable information exchange packages </w:t>
      </w:r>
      <w:del w:id="39" w:author="gilmanm" w:date="2017-07-05T11:34:00Z">
        <w:r w:rsidRPr="00B85B2B" w:rsidDel="004C0AEC">
          <w:rPr>
            <w:rFonts w:ascii="Arial" w:hAnsi="Arial" w:cs="Arial"/>
            <w:sz w:val="24"/>
            <w:szCs w:val="24"/>
          </w:rPr>
          <w:delText xml:space="preserve">and </w:delText>
        </w:r>
      </w:del>
      <w:ins w:id="40" w:author="gilmanm" w:date="2017-07-05T11:34:00Z">
        <w:r w:rsidR="004C0AEC">
          <w:rPr>
            <w:rFonts w:ascii="Arial" w:hAnsi="Arial" w:cs="Arial"/>
            <w:sz w:val="24"/>
            <w:szCs w:val="24"/>
          </w:rPr>
          <w:t>that</w:t>
        </w:r>
        <w:r w:rsidR="004C0AEC" w:rsidRPr="00B85B2B">
          <w:rPr>
            <w:rFonts w:ascii="Arial" w:hAnsi="Arial" w:cs="Arial"/>
            <w:sz w:val="24"/>
            <w:szCs w:val="24"/>
          </w:rPr>
          <w:t xml:space="preserve"> </w:t>
        </w:r>
      </w:ins>
      <w:del w:id="41" w:author="gilmanm" w:date="2017-07-05T11:43:00Z">
        <w:r w:rsidRPr="00B85B2B" w:rsidDel="004B75C7">
          <w:rPr>
            <w:rFonts w:ascii="Arial" w:hAnsi="Arial" w:cs="Arial"/>
            <w:sz w:val="24"/>
            <w:szCs w:val="24"/>
          </w:rPr>
          <w:delText>have</w:delText>
        </w:r>
      </w:del>
      <w:ins w:id="42" w:author="gilmanm" w:date="2017-07-05T11:43:00Z">
        <w:r w:rsidR="004B75C7">
          <w:rPr>
            <w:rFonts w:ascii="Arial" w:hAnsi="Arial" w:cs="Arial"/>
            <w:sz w:val="24"/>
            <w:szCs w:val="24"/>
          </w:rPr>
          <w:t xml:space="preserve"> </w:t>
        </w:r>
      </w:ins>
      <w:del w:id="43" w:author="gilmanm" w:date="2017-07-05T11:43:00Z">
        <w:r w:rsidRPr="00B85B2B" w:rsidDel="004B75C7">
          <w:rPr>
            <w:rFonts w:ascii="Arial" w:hAnsi="Arial" w:cs="Arial"/>
            <w:sz w:val="24"/>
            <w:szCs w:val="24"/>
          </w:rPr>
          <w:delText xml:space="preserve"> </w:delText>
        </w:r>
      </w:del>
      <w:ins w:id="44" w:author="gilmanm" w:date="2017-07-05T11:43:00Z">
        <w:r w:rsidR="004B75C7">
          <w:rPr>
            <w:rFonts w:ascii="Arial" w:hAnsi="Arial" w:cs="Arial"/>
            <w:sz w:val="24"/>
            <w:szCs w:val="24"/>
          </w:rPr>
          <w:t>has</w:t>
        </w:r>
        <w:r w:rsidR="004B75C7" w:rsidRPr="00B85B2B">
          <w:rPr>
            <w:rFonts w:ascii="Arial" w:hAnsi="Arial" w:cs="Arial"/>
            <w:sz w:val="24"/>
            <w:szCs w:val="24"/>
          </w:rPr>
          <w:t xml:space="preserve"> </w:t>
        </w:r>
      </w:ins>
      <w:r w:rsidRPr="00B85B2B">
        <w:rPr>
          <w:rFonts w:ascii="Arial" w:hAnsi="Arial" w:cs="Arial"/>
          <w:sz w:val="24"/>
          <w:szCs w:val="24"/>
        </w:rPr>
        <w:t>been adopted across international, federal, state, local, and tribal agencies. As one part of the overall DOD NIEM adoption, the DOD CIO requested the Joint Staff J6 become the Domain Steward for the Military Operations (MilOps) Domain. The JS J6 established a new Military Operations (MilOps) D</w:t>
      </w:r>
      <w:r w:rsidR="00CB5CA5">
        <w:rPr>
          <w:rFonts w:ascii="Arial" w:hAnsi="Arial" w:cs="Arial"/>
          <w:sz w:val="24"/>
          <w:szCs w:val="24"/>
        </w:rPr>
        <w:t>omain within the NIEM construct.</w:t>
      </w:r>
      <w:r w:rsidRPr="00B85B2B">
        <w:rPr>
          <w:rFonts w:ascii="Arial" w:hAnsi="Arial" w:cs="Arial"/>
          <w:sz w:val="24"/>
          <w:szCs w:val="24"/>
        </w:rPr>
        <w:t xml:space="preserve"> </w:t>
      </w:r>
    </w:p>
    <w:p w14:paraId="39008456" w14:textId="77777777" w:rsidR="00F16A45" w:rsidRPr="00B85B2B" w:rsidRDefault="00F16A45" w:rsidP="00B85B2B">
      <w:pPr>
        <w:rPr>
          <w:rFonts w:ascii="Arial" w:hAnsi="Arial" w:cs="Arial"/>
          <w:sz w:val="24"/>
          <w:szCs w:val="24"/>
        </w:rPr>
      </w:pPr>
    </w:p>
    <w:p w14:paraId="12C8590E" w14:textId="77777777" w:rsidR="00701191" w:rsidRDefault="005E5BE3" w:rsidP="005E5BE3">
      <w:pPr>
        <w:rPr>
          <w:rFonts w:ascii="Arial" w:hAnsi="Arial" w:cs="Arial"/>
          <w:sz w:val="24"/>
          <w:szCs w:val="24"/>
        </w:rPr>
      </w:pPr>
      <w:r w:rsidRPr="00B85B2B">
        <w:rPr>
          <w:rFonts w:ascii="Arial" w:hAnsi="Arial" w:cs="Arial"/>
          <w:sz w:val="24"/>
          <w:szCs w:val="24"/>
        </w:rPr>
        <w:t>In combination with the existing NIEM Core and domains, the NIEM MilOps Domain supports development of information exchange specifications across the full range of military operations (Joint Staff J6 Memorandum dtd 12 April 2013).  The purpose of the MilOps Domain is to provide and maintain unique military operations and missions data components used to define NIEM Information Exchange Package Documents (IEPDs) that satisfies mission critical information</w:t>
      </w:r>
      <w:r w:rsidR="00B85B2B" w:rsidRPr="00B85B2B">
        <w:rPr>
          <w:rFonts w:ascii="Arial" w:hAnsi="Arial" w:cs="Arial"/>
          <w:sz w:val="24"/>
          <w:szCs w:val="24"/>
        </w:rPr>
        <w:t xml:space="preserve"> / data</w:t>
      </w:r>
      <w:r w:rsidRPr="00B85B2B">
        <w:rPr>
          <w:rFonts w:ascii="Arial" w:hAnsi="Arial" w:cs="Arial"/>
          <w:sz w:val="24"/>
          <w:szCs w:val="24"/>
        </w:rPr>
        <w:t xml:space="preserve"> sharing requirements within DOD, and/or with other Federal government agencies, and Mission Partners</w:t>
      </w:r>
      <w:r w:rsidR="00B85B2B" w:rsidRPr="00B85B2B">
        <w:rPr>
          <w:rFonts w:ascii="Arial" w:hAnsi="Arial" w:cs="Arial"/>
          <w:sz w:val="24"/>
          <w:szCs w:val="24"/>
        </w:rPr>
        <w:t>.</w:t>
      </w:r>
    </w:p>
    <w:p w14:paraId="36D9E5E8" w14:textId="77777777" w:rsidR="00F16A45" w:rsidRPr="00B85B2B" w:rsidRDefault="00F16A45" w:rsidP="005E5BE3">
      <w:pPr>
        <w:rPr>
          <w:rFonts w:ascii="Arial" w:hAnsi="Arial" w:cs="Arial"/>
          <w:sz w:val="24"/>
          <w:szCs w:val="24"/>
        </w:rPr>
      </w:pPr>
    </w:p>
    <w:p w14:paraId="2B0D2FF3" w14:textId="77777777" w:rsidR="00B85B2B" w:rsidRPr="00B85B2B" w:rsidRDefault="00B85B2B" w:rsidP="00B85B2B">
      <w:pPr>
        <w:pBdr>
          <w:bottom w:val="single" w:sz="12" w:space="1" w:color="auto"/>
        </w:pBdr>
        <w:spacing w:after="0"/>
        <w:rPr>
          <w:b/>
          <w:color w:val="021730" w:themeColor="accent1" w:themeShade="80"/>
          <w:sz w:val="28"/>
          <w:szCs w:val="28"/>
        </w:rPr>
      </w:pPr>
      <w:r w:rsidRPr="00B85B2B">
        <w:rPr>
          <w:b/>
          <w:color w:val="021730" w:themeColor="accent1" w:themeShade="80"/>
          <w:sz w:val="28"/>
          <w:szCs w:val="28"/>
        </w:rPr>
        <w:t>STRATEGIC GUIDANCE</w:t>
      </w:r>
    </w:p>
    <w:p w14:paraId="33F54A28" w14:textId="77777777" w:rsidR="00B85B2B" w:rsidRDefault="00B85B2B" w:rsidP="00B85B2B">
      <w:pPr>
        <w:autoSpaceDE w:val="0"/>
        <w:autoSpaceDN w:val="0"/>
        <w:adjustRightInd w:val="0"/>
        <w:spacing w:after="0" w:line="240" w:lineRule="auto"/>
        <w:rPr>
          <w:rFonts w:ascii="Arial" w:hAnsi="Arial" w:cs="Arial"/>
          <w:color w:val="313E4E"/>
          <w:sz w:val="24"/>
          <w:szCs w:val="24"/>
        </w:rPr>
      </w:pPr>
    </w:p>
    <w:p w14:paraId="6055CCB9" w14:textId="77777777" w:rsidR="00F16A45" w:rsidRPr="00E038AE" w:rsidRDefault="00F16A45" w:rsidP="00B85B2B">
      <w:pPr>
        <w:autoSpaceDE w:val="0"/>
        <w:autoSpaceDN w:val="0"/>
        <w:adjustRightInd w:val="0"/>
        <w:spacing w:after="0" w:line="240" w:lineRule="auto"/>
        <w:rPr>
          <w:rFonts w:ascii="Arial" w:hAnsi="Arial" w:cs="Arial"/>
          <w:color w:val="313E4E"/>
          <w:sz w:val="24"/>
          <w:szCs w:val="24"/>
        </w:rPr>
      </w:pPr>
    </w:p>
    <w:p w14:paraId="642AA1F1" w14:textId="77777777" w:rsidR="00B85B2B" w:rsidRPr="00364F8B" w:rsidRDefault="00364F8B" w:rsidP="00364F8B">
      <w:pPr>
        <w:rPr>
          <w:rFonts w:ascii="Arial" w:hAnsi="Arial" w:cs="Arial"/>
          <w:sz w:val="24"/>
          <w:szCs w:val="24"/>
        </w:rPr>
      </w:pPr>
      <w:r>
        <w:rPr>
          <w:rFonts w:ascii="Arial" w:hAnsi="Arial" w:cs="Arial"/>
          <w:sz w:val="24"/>
          <w:szCs w:val="24"/>
        </w:rPr>
        <w:t>A</w:t>
      </w:r>
      <w:r w:rsidR="00B85B2B" w:rsidRPr="00364F8B">
        <w:rPr>
          <w:rFonts w:ascii="Arial" w:hAnsi="Arial" w:cs="Arial"/>
          <w:sz w:val="24"/>
          <w:szCs w:val="24"/>
        </w:rPr>
        <w:t xml:space="preserve">ssist the CJCS in providing the best military advice while advancing cyber defense, joint/coalition interoperability and C2 capabilities required by the Joint Force to preserve the Nation's Security. </w:t>
      </w:r>
      <w:r w:rsidR="00B85B2B" w:rsidRPr="00364F8B">
        <w:rPr>
          <w:sz w:val="16"/>
          <w:szCs w:val="16"/>
        </w:rPr>
        <w:t>(Joint Staff Mission Statement)</w:t>
      </w:r>
    </w:p>
    <w:p w14:paraId="52938A58" w14:textId="77777777" w:rsidR="00B85B2B" w:rsidRPr="00364F8B" w:rsidRDefault="00364F8B" w:rsidP="00364F8B">
      <w:pPr>
        <w:rPr>
          <w:rFonts w:ascii="Arial" w:hAnsi="Arial" w:cs="Arial"/>
          <w:sz w:val="24"/>
          <w:szCs w:val="24"/>
        </w:rPr>
      </w:pPr>
      <w:r>
        <w:rPr>
          <w:rFonts w:ascii="Arial" w:hAnsi="Arial" w:cs="Arial"/>
          <w:sz w:val="24"/>
          <w:szCs w:val="24"/>
        </w:rPr>
        <w:t>E</w:t>
      </w:r>
      <w:r w:rsidR="00B85B2B" w:rsidRPr="00364F8B">
        <w:rPr>
          <w:rFonts w:ascii="Arial" w:hAnsi="Arial" w:cs="Arial"/>
          <w:sz w:val="24"/>
          <w:szCs w:val="24"/>
        </w:rPr>
        <w:t>nable warfighter access to authoritative data sources and improves data interoperability by establishing common C2 data and service standards, integrating these standards into capability requirements, and facilitating implementation within programs of record.</w:t>
      </w:r>
      <w:r w:rsidR="00B85B2B" w:rsidRPr="00364F8B">
        <w:t xml:space="preserve"> (</w:t>
      </w:r>
      <w:r w:rsidR="00B85B2B" w:rsidRPr="00364F8B">
        <w:rPr>
          <w:sz w:val="16"/>
          <w:szCs w:val="16"/>
        </w:rPr>
        <w:t>Joint Staff J6 Mission Statement)</w:t>
      </w:r>
    </w:p>
    <w:p w14:paraId="012F2C1D" w14:textId="77777777" w:rsidR="00B85B2B" w:rsidRDefault="00B85B2B" w:rsidP="00364F8B">
      <w:pPr>
        <w:rPr>
          <w:rFonts w:ascii="Arial" w:hAnsi="Arial" w:cs="Arial"/>
          <w:sz w:val="16"/>
          <w:szCs w:val="16"/>
        </w:rPr>
      </w:pPr>
      <w:r w:rsidRPr="00364F8B">
        <w:rPr>
          <w:rFonts w:ascii="Arial" w:hAnsi="Arial" w:cs="Arial"/>
          <w:sz w:val="24"/>
          <w:szCs w:val="24"/>
        </w:rPr>
        <w:t xml:space="preserve">DHS and the Joint Staff will enhance unclassified information sharing and safeguarding among their respective mission partners. </w:t>
      </w:r>
      <w:r w:rsidRPr="00364F8B">
        <w:rPr>
          <w:rFonts w:ascii="Arial" w:hAnsi="Arial" w:cs="Arial"/>
          <w:sz w:val="16"/>
          <w:szCs w:val="16"/>
        </w:rPr>
        <w:t>(Ref p)</w:t>
      </w:r>
    </w:p>
    <w:p w14:paraId="569BAE12" w14:textId="77777777" w:rsidR="00F16A45" w:rsidRDefault="00F16A45" w:rsidP="00364F8B">
      <w:pPr>
        <w:rPr>
          <w:rFonts w:ascii="Arial" w:hAnsi="Arial" w:cs="Arial"/>
          <w:sz w:val="16"/>
          <w:szCs w:val="16"/>
        </w:rPr>
      </w:pPr>
    </w:p>
    <w:p w14:paraId="2D71D2B7" w14:textId="77777777" w:rsidR="00F16A45" w:rsidRDefault="00F16A45" w:rsidP="00364F8B">
      <w:pPr>
        <w:rPr>
          <w:rFonts w:ascii="Arial" w:hAnsi="Arial" w:cs="Arial"/>
          <w:sz w:val="16"/>
          <w:szCs w:val="16"/>
        </w:rPr>
      </w:pPr>
    </w:p>
    <w:p w14:paraId="02AD78B9" w14:textId="77777777" w:rsidR="00F16A45" w:rsidRPr="00364F8B" w:rsidRDefault="00F16A45" w:rsidP="00364F8B">
      <w:pPr>
        <w:rPr>
          <w:rFonts w:ascii="Arial" w:hAnsi="Arial" w:cs="Arial"/>
          <w:sz w:val="24"/>
          <w:szCs w:val="24"/>
        </w:rPr>
      </w:pPr>
    </w:p>
    <w:p w14:paraId="09BBF55B" w14:textId="77777777" w:rsidR="00247B2F" w:rsidRPr="00B85B2B" w:rsidRDefault="00247B2F" w:rsidP="00247B2F">
      <w:pPr>
        <w:pBdr>
          <w:bottom w:val="single" w:sz="12" w:space="1" w:color="auto"/>
        </w:pBdr>
        <w:spacing w:after="0"/>
        <w:rPr>
          <w:b/>
          <w:color w:val="021730" w:themeColor="accent1" w:themeShade="80"/>
          <w:sz w:val="28"/>
          <w:szCs w:val="28"/>
        </w:rPr>
      </w:pPr>
      <w:r w:rsidRPr="00B85B2B">
        <w:rPr>
          <w:b/>
          <w:color w:val="021730" w:themeColor="accent1" w:themeShade="80"/>
          <w:sz w:val="28"/>
          <w:szCs w:val="28"/>
        </w:rPr>
        <w:t xml:space="preserve">STRATEGIC </w:t>
      </w:r>
      <w:r>
        <w:rPr>
          <w:b/>
          <w:color w:val="021730" w:themeColor="accent1" w:themeShade="80"/>
          <w:sz w:val="28"/>
          <w:szCs w:val="28"/>
        </w:rPr>
        <w:t>GOALS</w:t>
      </w:r>
    </w:p>
    <w:p w14:paraId="0AC06CF8" w14:textId="77777777" w:rsidR="00247B2F" w:rsidRPr="00247B2F" w:rsidRDefault="00247B2F" w:rsidP="00247B2F">
      <w:pPr>
        <w:rPr>
          <w:rFonts w:ascii="Arial" w:hAnsi="Arial" w:cs="Arial"/>
          <w:sz w:val="24"/>
          <w:szCs w:val="24"/>
        </w:rPr>
      </w:pPr>
    </w:p>
    <w:p w14:paraId="13211AF5" w14:textId="77777777" w:rsidR="00247B2F" w:rsidRDefault="00247B2F" w:rsidP="00247B2F">
      <w:pPr>
        <w:pStyle w:val="ListParagraph"/>
        <w:numPr>
          <w:ilvl w:val="0"/>
          <w:numId w:val="9"/>
        </w:numPr>
        <w:ind w:left="360"/>
        <w:rPr>
          <w:rFonts w:ascii="Arial" w:hAnsi="Arial" w:cs="Arial"/>
          <w:sz w:val="24"/>
          <w:szCs w:val="24"/>
        </w:rPr>
      </w:pPr>
      <w:r>
        <w:rPr>
          <w:rFonts w:ascii="Arial" w:hAnsi="Arial" w:cs="Arial"/>
          <w:sz w:val="24"/>
          <w:szCs w:val="24"/>
        </w:rPr>
        <w:t>Make NIEM more accessible by migrating</w:t>
      </w:r>
      <w:r w:rsidRPr="00247B2F">
        <w:rPr>
          <w:rFonts w:ascii="Arial" w:hAnsi="Arial" w:cs="Arial"/>
          <w:sz w:val="24"/>
          <w:szCs w:val="24"/>
        </w:rPr>
        <w:t xml:space="preserve"> existing XML standardized interfaces to NIEM </w:t>
      </w:r>
      <w:r>
        <w:rPr>
          <w:rFonts w:ascii="Arial" w:hAnsi="Arial" w:cs="Arial"/>
          <w:sz w:val="24"/>
          <w:szCs w:val="24"/>
        </w:rPr>
        <w:t>Standard</w:t>
      </w:r>
      <w:r w:rsidRPr="00247B2F">
        <w:rPr>
          <w:rFonts w:ascii="Arial" w:hAnsi="Arial" w:cs="Arial"/>
          <w:sz w:val="24"/>
          <w:szCs w:val="24"/>
        </w:rPr>
        <w:t>ized Information exchanges</w:t>
      </w:r>
      <w:r>
        <w:rPr>
          <w:rFonts w:ascii="Arial" w:hAnsi="Arial" w:cs="Arial"/>
          <w:sz w:val="24"/>
          <w:szCs w:val="24"/>
        </w:rPr>
        <w:t>.</w:t>
      </w:r>
    </w:p>
    <w:p w14:paraId="7813F551" w14:textId="77777777" w:rsidR="00247B2F" w:rsidRPr="00247B2F" w:rsidRDefault="00247B2F" w:rsidP="00247B2F">
      <w:pPr>
        <w:pStyle w:val="ListParagraph"/>
        <w:ind w:left="360"/>
        <w:rPr>
          <w:rFonts w:ascii="Arial" w:hAnsi="Arial" w:cs="Arial"/>
          <w:sz w:val="24"/>
          <w:szCs w:val="24"/>
        </w:rPr>
      </w:pPr>
    </w:p>
    <w:p w14:paraId="30B7117C" w14:textId="77777777" w:rsidR="00247B2F" w:rsidRDefault="00247B2F" w:rsidP="00247B2F">
      <w:pPr>
        <w:pStyle w:val="ListParagraph"/>
        <w:numPr>
          <w:ilvl w:val="0"/>
          <w:numId w:val="9"/>
        </w:numPr>
        <w:ind w:left="360"/>
        <w:rPr>
          <w:rFonts w:ascii="Arial" w:hAnsi="Arial" w:cs="Arial"/>
          <w:sz w:val="24"/>
          <w:szCs w:val="24"/>
        </w:rPr>
      </w:pPr>
      <w:r>
        <w:rPr>
          <w:rFonts w:ascii="Arial" w:hAnsi="Arial" w:cs="Arial"/>
          <w:sz w:val="24"/>
          <w:szCs w:val="24"/>
        </w:rPr>
        <w:t xml:space="preserve">Promote “The Enterprise” view of information </w:t>
      </w:r>
      <w:r w:rsidR="00DB60EA">
        <w:rPr>
          <w:rFonts w:ascii="Arial" w:hAnsi="Arial" w:cs="Arial"/>
          <w:sz w:val="24"/>
          <w:szCs w:val="24"/>
        </w:rPr>
        <w:t>exchanges</w:t>
      </w:r>
      <w:r>
        <w:rPr>
          <w:rFonts w:ascii="Arial" w:hAnsi="Arial" w:cs="Arial"/>
          <w:sz w:val="24"/>
          <w:szCs w:val="24"/>
        </w:rPr>
        <w:t xml:space="preserve"> by </w:t>
      </w:r>
      <w:r w:rsidR="00DB60EA">
        <w:rPr>
          <w:rFonts w:ascii="Arial" w:hAnsi="Arial" w:cs="Arial"/>
          <w:sz w:val="24"/>
          <w:szCs w:val="24"/>
        </w:rPr>
        <w:t>developing and implementation</w:t>
      </w:r>
      <w:r w:rsidRPr="00247B2F">
        <w:rPr>
          <w:rFonts w:ascii="Arial" w:hAnsi="Arial" w:cs="Arial"/>
          <w:sz w:val="24"/>
          <w:szCs w:val="24"/>
        </w:rPr>
        <w:t xml:space="preserve"> NIEM conformant interfaces for </w:t>
      </w:r>
      <w:r>
        <w:rPr>
          <w:rFonts w:ascii="Arial" w:hAnsi="Arial" w:cs="Arial"/>
          <w:sz w:val="24"/>
          <w:szCs w:val="24"/>
        </w:rPr>
        <w:t>“T</w:t>
      </w:r>
      <w:r w:rsidRPr="00247B2F">
        <w:rPr>
          <w:rFonts w:ascii="Arial" w:hAnsi="Arial" w:cs="Arial"/>
          <w:sz w:val="24"/>
          <w:szCs w:val="24"/>
        </w:rPr>
        <w:t xml:space="preserve">he </w:t>
      </w:r>
      <w:r>
        <w:rPr>
          <w:rFonts w:ascii="Arial" w:hAnsi="Arial" w:cs="Arial"/>
          <w:sz w:val="24"/>
          <w:szCs w:val="24"/>
        </w:rPr>
        <w:t>E</w:t>
      </w:r>
      <w:r w:rsidRPr="00247B2F">
        <w:rPr>
          <w:rFonts w:ascii="Arial" w:hAnsi="Arial" w:cs="Arial"/>
          <w:sz w:val="24"/>
          <w:szCs w:val="24"/>
        </w:rPr>
        <w:t>nterprise</w:t>
      </w:r>
      <w:r>
        <w:rPr>
          <w:rFonts w:ascii="Arial" w:hAnsi="Arial" w:cs="Arial"/>
          <w:sz w:val="24"/>
          <w:szCs w:val="24"/>
        </w:rPr>
        <w:t>.”</w:t>
      </w:r>
    </w:p>
    <w:p w14:paraId="7A26973D" w14:textId="77777777" w:rsidR="00247B2F" w:rsidRPr="00247B2F" w:rsidRDefault="00247B2F" w:rsidP="00247B2F">
      <w:pPr>
        <w:pStyle w:val="ListParagraph"/>
        <w:ind w:left="360"/>
        <w:rPr>
          <w:rFonts w:ascii="Arial" w:hAnsi="Arial" w:cs="Arial"/>
          <w:sz w:val="24"/>
          <w:szCs w:val="24"/>
        </w:rPr>
      </w:pPr>
    </w:p>
    <w:p w14:paraId="478AE3E2" w14:textId="77777777" w:rsidR="00CB5CA5" w:rsidRPr="00F93997" w:rsidRDefault="00DB60EA" w:rsidP="00F93997">
      <w:pPr>
        <w:pStyle w:val="ListParagraph"/>
        <w:numPr>
          <w:ilvl w:val="0"/>
          <w:numId w:val="9"/>
        </w:numPr>
        <w:ind w:left="360"/>
        <w:rPr>
          <w:b/>
          <w:color w:val="021730" w:themeColor="accent1" w:themeShade="80"/>
          <w:sz w:val="28"/>
          <w:szCs w:val="28"/>
        </w:rPr>
      </w:pPr>
      <w:r w:rsidRPr="00F93997">
        <w:rPr>
          <w:rFonts w:ascii="Arial" w:hAnsi="Arial" w:cs="Arial"/>
          <w:sz w:val="24"/>
          <w:szCs w:val="24"/>
        </w:rPr>
        <w:t xml:space="preserve">Build Strong Communities by constructing </w:t>
      </w:r>
      <w:r w:rsidR="00247B2F" w:rsidRPr="00F93997">
        <w:rPr>
          <w:rFonts w:ascii="Arial" w:hAnsi="Arial" w:cs="Arial"/>
          <w:sz w:val="24"/>
          <w:szCs w:val="24"/>
        </w:rPr>
        <w:t>stakeholder advocacy, support, and c</w:t>
      </w:r>
      <w:r w:rsidRPr="00F93997">
        <w:rPr>
          <w:rFonts w:ascii="Arial" w:hAnsi="Arial" w:cs="Arial"/>
          <w:sz w:val="24"/>
          <w:szCs w:val="24"/>
        </w:rPr>
        <w:t xml:space="preserve">hampions </w:t>
      </w:r>
      <w:r w:rsidR="00247B2F" w:rsidRPr="00F93997">
        <w:rPr>
          <w:rFonts w:ascii="Arial" w:hAnsi="Arial" w:cs="Arial"/>
          <w:sz w:val="24"/>
          <w:szCs w:val="24"/>
        </w:rPr>
        <w:t>across whole of government and mission partners.</w:t>
      </w:r>
      <w:r w:rsidR="00F93997" w:rsidRPr="00F93997">
        <w:rPr>
          <w:rFonts w:ascii="Arial" w:hAnsi="Arial" w:cs="Arial"/>
          <w:sz w:val="24"/>
          <w:szCs w:val="24"/>
        </w:rPr>
        <w:t xml:space="preserve"> </w:t>
      </w:r>
    </w:p>
    <w:p w14:paraId="7E3E901B" w14:textId="77777777" w:rsidR="00F93997" w:rsidRPr="00F93997" w:rsidRDefault="00F93997" w:rsidP="00F93997">
      <w:pPr>
        <w:rPr>
          <w:b/>
          <w:color w:val="021730" w:themeColor="accent1" w:themeShade="80"/>
          <w:sz w:val="28"/>
          <w:szCs w:val="28"/>
        </w:rPr>
      </w:pPr>
    </w:p>
    <w:p w14:paraId="36553277" w14:textId="294E5DE1" w:rsidR="00CB5CA5" w:rsidRPr="00D2535F" w:rsidRDefault="00CB5CA5" w:rsidP="00D2535F">
      <w:pPr>
        <w:autoSpaceDE w:val="0"/>
        <w:autoSpaceDN w:val="0"/>
        <w:adjustRightInd w:val="0"/>
        <w:spacing w:after="0" w:line="240" w:lineRule="auto"/>
        <w:rPr>
          <w:rFonts w:ascii="Arial" w:hAnsi="Arial" w:cs="Arial"/>
          <w:color w:val="313E4E"/>
          <w:sz w:val="20"/>
          <w:szCs w:val="20"/>
        </w:rPr>
      </w:pPr>
      <w:r>
        <w:rPr>
          <w:b/>
          <w:color w:val="021730" w:themeColor="accent1" w:themeShade="80"/>
          <w:sz w:val="28"/>
          <w:szCs w:val="28"/>
        </w:rPr>
        <w:t>OPERATIONAL</w:t>
      </w:r>
      <w:r w:rsidRPr="00CB5CA5">
        <w:rPr>
          <w:b/>
          <w:color w:val="021730" w:themeColor="accent1" w:themeShade="80"/>
          <w:sz w:val="28"/>
          <w:szCs w:val="28"/>
        </w:rPr>
        <w:t xml:space="preserve"> GOALS</w:t>
      </w:r>
      <w:ins w:id="45" w:author="gilmanm" w:date="2017-07-05T12:00:00Z">
        <w:r w:rsidR="00D2535F">
          <w:rPr>
            <w:b/>
            <w:color w:val="021730" w:themeColor="accent1" w:themeShade="80"/>
            <w:sz w:val="28"/>
            <w:szCs w:val="28"/>
          </w:rPr>
          <w:t xml:space="preserve"> </w:t>
        </w:r>
        <w:r w:rsidR="00D2535F" w:rsidRPr="00E81268">
          <w:rPr>
            <w:rFonts w:ascii="Arial" w:hAnsi="Arial" w:cs="Arial"/>
            <w:color w:val="313E4E"/>
            <w:sz w:val="20"/>
            <w:szCs w:val="20"/>
          </w:rPr>
          <w:t>(Appendix A - Breakdown of Goals, Objectives, and Activities)</w:t>
        </w:r>
      </w:ins>
    </w:p>
    <w:p w14:paraId="2D7A0A22" w14:textId="5F65F39D" w:rsidR="00CB5CA5" w:rsidRDefault="00CB5CA5" w:rsidP="00CB5CA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color w:val="313E4E"/>
          <w:sz w:val="24"/>
          <w:szCs w:val="24"/>
        </w:rPr>
        <w:t>.</w:t>
      </w:r>
    </w:p>
    <w:p w14:paraId="5BB6CACE" w14:textId="77777777" w:rsidR="006D3A65" w:rsidRPr="00EA034E" w:rsidRDefault="006D3A65" w:rsidP="006D3A65">
      <w:pPr>
        <w:autoSpaceDE w:val="0"/>
        <w:autoSpaceDN w:val="0"/>
        <w:adjustRightInd w:val="0"/>
        <w:spacing w:after="0" w:line="240" w:lineRule="auto"/>
        <w:rPr>
          <w:ins w:id="46" w:author="gilmanm" w:date="2017-07-05T10:30:00Z"/>
          <w:rFonts w:ascii="Arial" w:hAnsi="Arial" w:cs="Arial"/>
          <w:color w:val="313E4E"/>
          <w:sz w:val="24"/>
          <w:szCs w:val="24"/>
        </w:rPr>
      </w:pPr>
      <w:ins w:id="47" w:author="gilmanm" w:date="2017-07-05T10:30:00Z">
        <w:r w:rsidRPr="006165C4">
          <w:rPr>
            <w:rFonts w:ascii="Arial" w:hAnsi="Arial" w:cs="Arial"/>
            <w:b/>
            <w:color w:val="313E4E"/>
            <w:sz w:val="24"/>
            <w:szCs w:val="24"/>
          </w:rPr>
          <w:t>Goal 1:</w:t>
        </w:r>
        <w:r>
          <w:rPr>
            <w:rFonts w:ascii="Arial" w:hAnsi="Arial" w:cs="Arial"/>
            <w:color w:val="313E4E"/>
            <w:sz w:val="24"/>
            <w:szCs w:val="24"/>
          </w:rPr>
          <w:t xml:space="preserve"> Continue</w:t>
        </w:r>
        <w:r w:rsidRPr="00EA034E">
          <w:rPr>
            <w:rFonts w:ascii="Arial" w:hAnsi="Arial" w:cs="Arial"/>
            <w:color w:val="313E4E"/>
            <w:sz w:val="24"/>
            <w:szCs w:val="24"/>
          </w:rPr>
          <w:t xml:space="preserve"> </w:t>
        </w:r>
        <w:r>
          <w:rPr>
            <w:rFonts w:ascii="Arial" w:hAnsi="Arial" w:cs="Arial"/>
            <w:color w:val="313E4E"/>
            <w:sz w:val="24"/>
            <w:szCs w:val="24"/>
          </w:rPr>
          <w:t>to</w:t>
        </w:r>
        <w:r w:rsidRPr="00EA034E">
          <w:rPr>
            <w:rFonts w:ascii="Arial" w:hAnsi="Arial" w:cs="Arial"/>
            <w:color w:val="313E4E"/>
            <w:sz w:val="24"/>
            <w:szCs w:val="24"/>
          </w:rPr>
          <w:t xml:space="preserve"> increase </w:t>
        </w:r>
        <w:r>
          <w:rPr>
            <w:rFonts w:ascii="Arial" w:hAnsi="Arial" w:cs="Arial"/>
            <w:color w:val="313E4E"/>
            <w:sz w:val="24"/>
            <w:szCs w:val="24"/>
          </w:rPr>
          <w:t xml:space="preserve">a “whole of government” approach in the adoption of NIEM. </w:t>
        </w:r>
        <w:r w:rsidRPr="00BE3474">
          <w:rPr>
            <w:rFonts w:ascii="Arial" w:hAnsi="Arial" w:cs="Arial"/>
            <w:color w:val="313E4E"/>
            <w:sz w:val="16"/>
            <w:szCs w:val="16"/>
          </w:rPr>
          <w:t>(</w:t>
        </w:r>
        <w:r>
          <w:rPr>
            <w:rFonts w:ascii="Arial" w:hAnsi="Arial" w:cs="Arial"/>
            <w:color w:val="313E4E"/>
            <w:sz w:val="16"/>
            <w:szCs w:val="16"/>
          </w:rPr>
          <w:t xml:space="preserve">Value 1 - </w:t>
        </w:r>
        <w:r w:rsidRPr="00BE3474">
          <w:rPr>
            <w:rFonts w:ascii="Arial" w:hAnsi="Arial" w:cs="Arial"/>
            <w:color w:val="313E4E"/>
            <w:sz w:val="16"/>
            <w:szCs w:val="16"/>
          </w:rPr>
          <w:t xml:space="preserve">Ref: </w:t>
        </w:r>
        <w:r>
          <w:rPr>
            <w:rFonts w:ascii="Arial" w:hAnsi="Arial" w:cs="Arial"/>
            <w:color w:val="313E4E"/>
            <w:sz w:val="16"/>
            <w:szCs w:val="16"/>
          </w:rPr>
          <w:t>i., p. 4)</w:t>
        </w:r>
      </w:ins>
    </w:p>
    <w:p w14:paraId="3DE387FA" w14:textId="77777777" w:rsidR="00CB5CA5" w:rsidRDefault="00CB5CA5" w:rsidP="00CB5CA5">
      <w:pPr>
        <w:autoSpaceDE w:val="0"/>
        <w:autoSpaceDN w:val="0"/>
        <w:adjustRightInd w:val="0"/>
        <w:spacing w:after="0" w:line="240" w:lineRule="auto"/>
        <w:ind w:left="720"/>
        <w:rPr>
          <w:ins w:id="48" w:author="gilmanm" w:date="2017-07-05T10:31:00Z"/>
          <w:rFonts w:ascii="Arial" w:hAnsi="Arial" w:cs="Arial"/>
          <w:color w:val="313E4E"/>
          <w:sz w:val="24"/>
          <w:szCs w:val="24"/>
        </w:rPr>
      </w:pPr>
    </w:p>
    <w:p w14:paraId="3C4A6116" w14:textId="77777777" w:rsidR="006D3A65" w:rsidRPr="00836A1A" w:rsidRDefault="006D3A65" w:rsidP="006D3A65">
      <w:pPr>
        <w:autoSpaceDE w:val="0"/>
        <w:autoSpaceDN w:val="0"/>
        <w:adjustRightInd w:val="0"/>
        <w:spacing w:after="0" w:line="240" w:lineRule="auto"/>
        <w:rPr>
          <w:ins w:id="49" w:author="gilmanm" w:date="2017-07-05T10:31:00Z"/>
          <w:rFonts w:ascii="Arial" w:hAnsi="Arial" w:cs="Arial"/>
          <w:color w:val="313E4E"/>
          <w:sz w:val="24"/>
          <w:szCs w:val="24"/>
        </w:rPr>
      </w:pPr>
      <w:ins w:id="50" w:author="gilmanm" w:date="2017-07-05T10:31:00Z">
        <w:r w:rsidRPr="00836A1A">
          <w:rPr>
            <w:rFonts w:ascii="Arial" w:hAnsi="Arial" w:cs="Arial"/>
            <w:b/>
            <w:color w:val="313E4E"/>
            <w:sz w:val="24"/>
            <w:szCs w:val="24"/>
          </w:rPr>
          <w:t>Goal 2:</w:t>
        </w:r>
        <w:r w:rsidRPr="00836A1A">
          <w:rPr>
            <w:rFonts w:ascii="Arial" w:hAnsi="Arial" w:cs="Arial"/>
            <w:color w:val="313E4E"/>
            <w:sz w:val="24"/>
            <w:szCs w:val="24"/>
          </w:rPr>
          <w:t xml:space="preserve"> MilOps program embraces proven practices of NIEM sound and transparent governance.</w:t>
        </w:r>
      </w:ins>
    </w:p>
    <w:p w14:paraId="174B3C06" w14:textId="77777777" w:rsidR="006D3A65" w:rsidRDefault="006D3A65" w:rsidP="00CB5CA5">
      <w:pPr>
        <w:autoSpaceDE w:val="0"/>
        <w:autoSpaceDN w:val="0"/>
        <w:adjustRightInd w:val="0"/>
        <w:spacing w:after="0" w:line="240" w:lineRule="auto"/>
        <w:ind w:left="720"/>
        <w:rPr>
          <w:ins w:id="51" w:author="gilmanm" w:date="2017-07-05T10:31:00Z"/>
          <w:rFonts w:ascii="Arial" w:hAnsi="Arial" w:cs="Arial"/>
          <w:color w:val="313E4E"/>
          <w:sz w:val="24"/>
          <w:szCs w:val="24"/>
        </w:rPr>
      </w:pPr>
    </w:p>
    <w:p w14:paraId="03555B84" w14:textId="77777777" w:rsidR="006D3A65" w:rsidRPr="00836A1A" w:rsidRDefault="006D3A65" w:rsidP="006D3A65">
      <w:pPr>
        <w:autoSpaceDE w:val="0"/>
        <w:autoSpaceDN w:val="0"/>
        <w:adjustRightInd w:val="0"/>
        <w:spacing w:after="0" w:line="240" w:lineRule="auto"/>
        <w:rPr>
          <w:ins w:id="52" w:author="gilmanm" w:date="2017-07-05T10:31:00Z"/>
          <w:rFonts w:ascii="Arial" w:hAnsi="Arial" w:cs="Arial"/>
          <w:color w:val="313E4E"/>
          <w:sz w:val="24"/>
          <w:szCs w:val="24"/>
        </w:rPr>
      </w:pPr>
      <w:ins w:id="53" w:author="gilmanm" w:date="2017-07-05T10:31:00Z">
        <w:r w:rsidRPr="00836A1A">
          <w:rPr>
            <w:rFonts w:ascii="Arial" w:hAnsi="Arial" w:cs="Arial"/>
            <w:b/>
            <w:color w:val="313E4E"/>
            <w:sz w:val="24"/>
            <w:szCs w:val="24"/>
          </w:rPr>
          <w:t>Goal 3</w:t>
        </w:r>
        <w:r w:rsidRPr="00836A1A">
          <w:rPr>
            <w:rFonts w:ascii="Arial" w:hAnsi="Arial" w:cs="Arial"/>
            <w:color w:val="313E4E"/>
            <w:sz w:val="24"/>
            <w:szCs w:val="24"/>
          </w:rPr>
          <w:t>:  Advocate for the transition of the “NIEM Data Exchange Standards Framework” to become a DOD Standard for XML Machine to Machine Data Exchange within the DOD IT Standards Registry (DISR).</w:t>
        </w:r>
      </w:ins>
    </w:p>
    <w:p w14:paraId="0E8F2C5D" w14:textId="77777777" w:rsidR="006D3A65" w:rsidDel="00F95FE9" w:rsidRDefault="006D3A65" w:rsidP="00E81268">
      <w:pPr>
        <w:autoSpaceDE w:val="0"/>
        <w:autoSpaceDN w:val="0"/>
        <w:adjustRightInd w:val="0"/>
        <w:spacing w:after="0" w:line="240" w:lineRule="auto"/>
        <w:rPr>
          <w:del w:id="54" w:author="gilmanm" w:date="2017-07-05T10:31:00Z"/>
          <w:rFonts w:ascii="Arial" w:hAnsi="Arial" w:cs="Arial"/>
          <w:color w:val="313E4E"/>
          <w:sz w:val="24"/>
          <w:szCs w:val="24"/>
        </w:rPr>
      </w:pPr>
    </w:p>
    <w:p w14:paraId="4A8333D8" w14:textId="77777777" w:rsidR="00F16A45" w:rsidRDefault="00F16A45" w:rsidP="005D6DFC">
      <w:pPr>
        <w:pBdr>
          <w:bottom w:val="single" w:sz="12" w:space="1" w:color="auto"/>
        </w:pBdr>
        <w:spacing w:after="0"/>
        <w:rPr>
          <w:b/>
          <w:color w:val="021730" w:themeColor="accent1" w:themeShade="80"/>
          <w:sz w:val="28"/>
          <w:szCs w:val="28"/>
        </w:rPr>
      </w:pPr>
    </w:p>
    <w:p w14:paraId="465118E1" w14:textId="77777777" w:rsidR="00602783" w:rsidRDefault="00602783" w:rsidP="005D6DFC">
      <w:pPr>
        <w:pBdr>
          <w:bottom w:val="single" w:sz="12" w:space="1" w:color="auto"/>
        </w:pBdr>
        <w:spacing w:after="0"/>
        <w:rPr>
          <w:ins w:id="55" w:author="gilmanm" w:date="2017-07-12T08:56:00Z"/>
          <w:b/>
          <w:color w:val="021730" w:themeColor="accent1" w:themeShade="80"/>
          <w:sz w:val="28"/>
          <w:szCs w:val="28"/>
        </w:rPr>
      </w:pPr>
    </w:p>
    <w:p w14:paraId="5CE4628D" w14:textId="77777777" w:rsidR="00CB5CA5" w:rsidRPr="005D6DFC" w:rsidRDefault="00CB5CA5" w:rsidP="005D6DFC">
      <w:pPr>
        <w:pBdr>
          <w:bottom w:val="single" w:sz="12" w:space="1" w:color="auto"/>
        </w:pBdr>
        <w:spacing w:after="0"/>
        <w:rPr>
          <w:b/>
          <w:color w:val="021730" w:themeColor="accent1" w:themeShade="80"/>
          <w:sz w:val="28"/>
          <w:szCs w:val="28"/>
        </w:rPr>
      </w:pPr>
      <w:r w:rsidRPr="005D6DFC">
        <w:rPr>
          <w:b/>
          <w:color w:val="021730" w:themeColor="accent1" w:themeShade="80"/>
          <w:sz w:val="28"/>
          <w:szCs w:val="28"/>
        </w:rPr>
        <w:t xml:space="preserve">Resources </w:t>
      </w:r>
    </w:p>
    <w:p w14:paraId="40A5A82B" w14:textId="77777777" w:rsidR="00CB5CA5" w:rsidRPr="00836A1A" w:rsidRDefault="00CB5CA5" w:rsidP="00CB5CA5">
      <w:pPr>
        <w:pStyle w:val="Default"/>
        <w:ind w:left="720"/>
        <w:rPr>
          <w:rFonts w:ascii="Arial" w:hAnsi="Arial" w:cs="Arial"/>
          <w:color w:val="313E4E"/>
        </w:rPr>
      </w:pPr>
    </w:p>
    <w:p w14:paraId="2E315782" w14:textId="77777777" w:rsidR="00CB5CA5" w:rsidRPr="00836A1A" w:rsidRDefault="00CB5CA5" w:rsidP="00CB5CA5">
      <w:pPr>
        <w:pStyle w:val="Default"/>
        <w:ind w:left="720"/>
        <w:rPr>
          <w:rFonts w:ascii="Arial" w:hAnsi="Arial" w:cs="Arial"/>
          <w:color w:val="313E4E"/>
        </w:rPr>
      </w:pPr>
      <w:r w:rsidRPr="00836A1A">
        <w:rPr>
          <w:rFonts w:ascii="Arial" w:hAnsi="Arial" w:cs="Arial"/>
          <w:color w:val="313E4E"/>
        </w:rPr>
        <w:t>MilOps Domain has a plethora of technical and model management resources to further the creation of standardized XML data exchanges.</w:t>
      </w:r>
    </w:p>
    <w:p w14:paraId="35F6E08E" w14:textId="77777777" w:rsidR="00CB5CA5" w:rsidRPr="00836A1A" w:rsidRDefault="00CB5CA5" w:rsidP="00CB5CA5">
      <w:pPr>
        <w:pStyle w:val="Default"/>
        <w:ind w:left="720"/>
        <w:rPr>
          <w:rFonts w:ascii="Arial" w:hAnsi="Arial" w:cs="Arial"/>
          <w:color w:val="313E4E"/>
        </w:rPr>
      </w:pPr>
      <w:r w:rsidRPr="00836A1A">
        <w:rPr>
          <w:rFonts w:ascii="Arial" w:hAnsi="Arial" w:cs="Arial"/>
          <w:color w:val="313E4E"/>
        </w:rPr>
        <w:t xml:space="preserve">  </w:t>
      </w:r>
    </w:p>
    <w:p w14:paraId="5B11889E" w14:textId="77777777" w:rsidR="00CB5CA5" w:rsidRPr="00836A1A" w:rsidRDefault="00CB5CA5" w:rsidP="00CB5CA5">
      <w:pPr>
        <w:pStyle w:val="Default"/>
        <w:ind w:left="720"/>
        <w:rPr>
          <w:rFonts w:ascii="Arial" w:hAnsi="Arial" w:cs="Arial"/>
          <w:color w:val="313E4E"/>
        </w:rPr>
      </w:pPr>
      <w:r w:rsidRPr="00836A1A">
        <w:rPr>
          <w:rFonts w:ascii="Arial" w:hAnsi="Arial" w:cs="Arial"/>
          <w:color w:val="313E4E"/>
        </w:rPr>
        <w:t>MilOPs Domain leverages the authority and oversight of the DOD CIO, OSD AT&amp;L, Joint Staff J6, DDC5I along with the NIEM PMO, NBAC, NTAC to ensure that new and modernized DOD capabilities within DOD comply to the DODI 8320.07.</w:t>
      </w:r>
      <w:r w:rsidRPr="00836A1A">
        <w:rPr>
          <w:rFonts w:ascii="Arial" w:hAnsi="Arial" w:cs="Arial"/>
          <w:color w:val="313E4E"/>
        </w:rPr>
        <w:footnoteReference w:id="1"/>
      </w:r>
    </w:p>
    <w:p w14:paraId="4AB2F7DB" w14:textId="77777777" w:rsidR="00CB5CA5" w:rsidRPr="00836A1A" w:rsidRDefault="00CB5CA5" w:rsidP="00CB5CA5">
      <w:pPr>
        <w:pStyle w:val="Default"/>
        <w:ind w:left="720"/>
        <w:rPr>
          <w:rFonts w:ascii="Arial" w:hAnsi="Arial" w:cs="Arial"/>
          <w:color w:val="313E4E"/>
        </w:rPr>
      </w:pPr>
    </w:p>
    <w:p w14:paraId="4EDB59F5" w14:textId="77777777" w:rsidR="00CB5CA5" w:rsidRPr="00836A1A" w:rsidRDefault="00CB5CA5" w:rsidP="00CB5CA5">
      <w:pPr>
        <w:pStyle w:val="Default"/>
        <w:ind w:left="720"/>
        <w:rPr>
          <w:rFonts w:ascii="Arial" w:hAnsi="Arial" w:cs="Arial"/>
          <w:color w:val="313E4E"/>
        </w:rPr>
      </w:pPr>
      <w:r w:rsidRPr="00836A1A">
        <w:rPr>
          <w:rFonts w:ascii="Arial" w:hAnsi="Arial" w:cs="Arial"/>
          <w:color w:val="313E4E"/>
        </w:rPr>
        <w:t>Further, in accordance with the Deputy Secretary of Defense Memorandum Improvements to DoD Unclassified Shared Situational Awareness:</w:t>
      </w:r>
    </w:p>
    <w:p w14:paraId="5016FE32" w14:textId="77777777" w:rsidR="00CB5CA5" w:rsidRPr="00836A1A" w:rsidRDefault="00CB5CA5" w:rsidP="00CB5CA5">
      <w:pPr>
        <w:pStyle w:val="Default"/>
        <w:ind w:left="720"/>
        <w:rPr>
          <w:rFonts w:ascii="Arial" w:hAnsi="Arial" w:cs="Arial"/>
          <w:color w:val="313E4E"/>
        </w:rPr>
      </w:pPr>
    </w:p>
    <w:p w14:paraId="1D22971D" w14:textId="77777777" w:rsidR="00CB5CA5" w:rsidRPr="00836A1A" w:rsidRDefault="00CB5CA5" w:rsidP="00CB5CA5">
      <w:pPr>
        <w:pStyle w:val="Default"/>
        <w:ind w:left="1440"/>
        <w:rPr>
          <w:rFonts w:ascii="Arial" w:hAnsi="Arial" w:cs="Arial"/>
          <w:color w:val="313E4E"/>
        </w:rPr>
      </w:pPr>
      <w:r w:rsidRPr="00836A1A">
        <w:rPr>
          <w:rFonts w:ascii="Arial" w:hAnsi="Arial" w:cs="Arial"/>
          <w:color w:val="313E4E"/>
        </w:rPr>
        <w:t xml:space="preserve">“Commander. U.S. Northern Command, and Commander, U.S. Pacific Command, will use the National Information Exchange Model (NIEM) in accordance with DoD Instruction 8320.07, Implementing the Sharing of Data, Information, and Information Technology (IT) Services in the Department of Defense, leveraging existing DoD capabilities, to provide DoD mission partners with a clear and concise DoD central authoritative data source for the sharing of unclassified information related to disasters. NIEM is a proven and existing approach for data and information exchange with a broad functional community of interest.” </w:t>
      </w:r>
    </w:p>
    <w:p w14:paraId="530BE9EF" w14:textId="77777777" w:rsidR="00CB5CA5" w:rsidRDefault="00CB5CA5" w:rsidP="00CB5CA5">
      <w:pPr>
        <w:pStyle w:val="Default"/>
        <w:ind w:left="720"/>
        <w:rPr>
          <w:rFonts w:ascii="Arial" w:hAnsi="Arial" w:cs="Arial"/>
          <w:color w:val="323232"/>
          <w:sz w:val="20"/>
          <w:szCs w:val="20"/>
        </w:rPr>
      </w:pPr>
    </w:p>
    <w:p w14:paraId="0B1A4AB9" w14:textId="77777777" w:rsidR="00CB5CA5" w:rsidRPr="005D6DFC" w:rsidRDefault="00CB5CA5" w:rsidP="005D6DFC">
      <w:pPr>
        <w:pBdr>
          <w:bottom w:val="single" w:sz="12" w:space="1" w:color="auto"/>
        </w:pBdr>
        <w:spacing w:after="0"/>
        <w:rPr>
          <w:b/>
          <w:color w:val="021730" w:themeColor="accent1" w:themeShade="80"/>
          <w:sz w:val="28"/>
          <w:szCs w:val="28"/>
        </w:rPr>
      </w:pPr>
      <w:r w:rsidRPr="005D6DFC">
        <w:rPr>
          <w:b/>
          <w:color w:val="021730" w:themeColor="accent1" w:themeShade="80"/>
          <w:sz w:val="28"/>
          <w:szCs w:val="28"/>
        </w:rPr>
        <w:t xml:space="preserve">Acronyms </w:t>
      </w:r>
    </w:p>
    <w:p w14:paraId="0AB146F8" w14:textId="77777777" w:rsidR="00CB5CA5" w:rsidRDefault="00CB5CA5" w:rsidP="00CB5CA5">
      <w:pPr>
        <w:pStyle w:val="Default"/>
        <w:ind w:left="720"/>
        <w:rPr>
          <w:rFonts w:ascii="Arial" w:hAnsi="Arial" w:cs="Arial"/>
          <w:color w:val="323232"/>
          <w:sz w:val="20"/>
          <w:szCs w:val="20"/>
        </w:rPr>
      </w:pPr>
    </w:p>
    <w:p w14:paraId="4DFC4E91" w14:textId="77777777" w:rsidR="00CB5CA5" w:rsidRDefault="00CB5CA5" w:rsidP="00CB5CA5">
      <w:pPr>
        <w:pStyle w:val="Default"/>
        <w:ind w:left="720"/>
        <w:rPr>
          <w:rFonts w:ascii="Arial" w:hAnsi="Arial" w:cs="Arial"/>
          <w:color w:val="313E4E"/>
        </w:rPr>
      </w:pPr>
      <w:r>
        <w:rPr>
          <w:rFonts w:ascii="Arial" w:hAnsi="Arial" w:cs="Arial"/>
          <w:color w:val="313E4E"/>
        </w:rPr>
        <w:t xml:space="preserve">DOD CIO - </w:t>
      </w:r>
      <w:r w:rsidRPr="00662283">
        <w:rPr>
          <w:rFonts w:ascii="Arial" w:hAnsi="Arial" w:cs="Arial"/>
          <w:color w:val="313E4E"/>
        </w:rPr>
        <w:t>The Department of Defense Chie</w:t>
      </w:r>
      <w:r>
        <w:rPr>
          <w:rFonts w:ascii="Arial" w:hAnsi="Arial" w:cs="Arial"/>
          <w:color w:val="313E4E"/>
        </w:rPr>
        <w:t xml:space="preserve">f Information Officer </w:t>
      </w:r>
    </w:p>
    <w:p w14:paraId="635EEC89" w14:textId="77777777" w:rsidR="00CB5CA5" w:rsidRDefault="00CB5CA5" w:rsidP="00CB5CA5">
      <w:pPr>
        <w:pStyle w:val="Default"/>
        <w:ind w:left="720"/>
        <w:rPr>
          <w:rFonts w:ascii="Arial" w:hAnsi="Arial" w:cs="Arial"/>
          <w:color w:val="313E4E"/>
        </w:rPr>
      </w:pPr>
      <w:r>
        <w:rPr>
          <w:rFonts w:ascii="Arial" w:hAnsi="Arial" w:cs="Arial"/>
          <w:color w:val="313E4E"/>
        </w:rPr>
        <w:t xml:space="preserve">NIEM – National Information Exchange Model </w:t>
      </w:r>
    </w:p>
    <w:p w14:paraId="4BA53822" w14:textId="77777777" w:rsidR="00CB5CA5" w:rsidRDefault="00CB5CA5" w:rsidP="00CB5CA5">
      <w:pPr>
        <w:pStyle w:val="Default"/>
        <w:ind w:left="720"/>
        <w:rPr>
          <w:rFonts w:ascii="Arial" w:hAnsi="Arial" w:cs="Arial"/>
          <w:color w:val="313E4E"/>
        </w:rPr>
      </w:pPr>
      <w:r>
        <w:rPr>
          <w:rFonts w:ascii="Arial" w:hAnsi="Arial" w:cs="Arial"/>
          <w:color w:val="313E4E"/>
        </w:rPr>
        <w:t xml:space="preserve">MilOps – NIEM Military Operations Domain </w:t>
      </w:r>
    </w:p>
    <w:p w14:paraId="1C674D91" w14:textId="77777777" w:rsidR="00CB5CA5" w:rsidRDefault="00CB5CA5" w:rsidP="00CB5CA5">
      <w:pPr>
        <w:pStyle w:val="Default"/>
        <w:ind w:left="720"/>
        <w:rPr>
          <w:rFonts w:ascii="Arial" w:hAnsi="Arial" w:cs="Arial"/>
          <w:color w:val="313E4E"/>
        </w:rPr>
      </w:pPr>
      <w:r>
        <w:rPr>
          <w:rFonts w:ascii="Arial" w:hAnsi="Arial" w:cs="Arial"/>
          <w:color w:val="313E4E"/>
        </w:rPr>
        <w:t>IT – Information Technology</w:t>
      </w:r>
    </w:p>
    <w:p w14:paraId="421765A7" w14:textId="77777777" w:rsidR="00CB5CA5" w:rsidRDefault="00CB5CA5" w:rsidP="00CB5CA5">
      <w:pPr>
        <w:pStyle w:val="Default"/>
        <w:ind w:left="720"/>
        <w:rPr>
          <w:rFonts w:ascii="Arial" w:hAnsi="Arial" w:cs="Arial"/>
          <w:color w:val="313E4E"/>
        </w:rPr>
      </w:pPr>
      <w:r w:rsidRPr="00D5636E">
        <w:rPr>
          <w:rFonts w:ascii="Arial" w:hAnsi="Arial" w:cs="Arial"/>
          <w:color w:val="313E4E"/>
        </w:rPr>
        <w:t>OSD CIO – Office</w:t>
      </w:r>
      <w:r>
        <w:rPr>
          <w:rFonts w:ascii="Arial" w:hAnsi="Arial" w:cs="Arial"/>
          <w:color w:val="313E4E"/>
        </w:rPr>
        <w:t xml:space="preserve"> Secretary of Defense Chief Information Officer</w:t>
      </w:r>
    </w:p>
    <w:p w14:paraId="16A3976E" w14:textId="77777777" w:rsidR="00CB5CA5" w:rsidRDefault="00CB5CA5" w:rsidP="00CB5CA5">
      <w:pPr>
        <w:pStyle w:val="Default"/>
        <w:ind w:left="720"/>
        <w:rPr>
          <w:rFonts w:ascii="Arial" w:hAnsi="Arial" w:cs="Arial"/>
          <w:color w:val="313E4E"/>
        </w:rPr>
      </w:pPr>
      <w:r>
        <w:rPr>
          <w:rFonts w:ascii="Arial" w:hAnsi="Arial" w:cs="Arial"/>
          <w:color w:val="313E4E"/>
        </w:rPr>
        <w:t>DOD – Department of Defense</w:t>
      </w:r>
    </w:p>
    <w:p w14:paraId="1CF50FAF" w14:textId="77777777" w:rsidR="00CB5CA5" w:rsidRDefault="00CB5CA5" w:rsidP="00CB5CA5">
      <w:pPr>
        <w:pStyle w:val="Default"/>
        <w:ind w:left="720"/>
        <w:rPr>
          <w:rFonts w:ascii="Arial" w:hAnsi="Arial" w:cs="Arial"/>
          <w:color w:val="313E4E"/>
        </w:rPr>
      </w:pPr>
      <w:r>
        <w:rPr>
          <w:rFonts w:ascii="Arial" w:hAnsi="Arial" w:cs="Arial"/>
          <w:color w:val="313E4E"/>
        </w:rPr>
        <w:t>NBAC – NIEM Business Architecture Committee</w:t>
      </w:r>
    </w:p>
    <w:p w14:paraId="00677350" w14:textId="77777777" w:rsidR="00CB5CA5" w:rsidRDefault="00CB5CA5" w:rsidP="00CB5CA5">
      <w:pPr>
        <w:pStyle w:val="Default"/>
        <w:ind w:left="720"/>
        <w:rPr>
          <w:rFonts w:ascii="Arial" w:hAnsi="Arial" w:cs="Arial"/>
          <w:color w:val="313E4E"/>
        </w:rPr>
      </w:pPr>
      <w:r>
        <w:rPr>
          <w:rFonts w:ascii="Arial" w:hAnsi="Arial" w:cs="Arial"/>
          <w:color w:val="313E4E"/>
        </w:rPr>
        <w:t>NTAC – NIEM Technical Architecture Committee</w:t>
      </w:r>
    </w:p>
    <w:p w14:paraId="1BBF6329" w14:textId="77777777" w:rsidR="00CB5CA5" w:rsidRPr="00836A1A" w:rsidRDefault="00CB5CA5" w:rsidP="00CB5CA5">
      <w:pPr>
        <w:pStyle w:val="Default"/>
        <w:ind w:left="720"/>
        <w:rPr>
          <w:rFonts w:ascii="Arial" w:hAnsi="Arial" w:cs="Arial"/>
          <w:color w:val="323232"/>
          <w:sz w:val="20"/>
          <w:szCs w:val="20"/>
        </w:rPr>
      </w:pPr>
      <w:r>
        <w:rPr>
          <w:rFonts w:ascii="Arial" w:hAnsi="Arial" w:cs="Arial"/>
          <w:color w:val="313E4E"/>
        </w:rPr>
        <w:t>MCJROTC</w:t>
      </w:r>
      <w:r w:rsidRPr="00B37F8A">
        <w:rPr>
          <w:rFonts w:ascii="Arial" w:hAnsi="Arial" w:cs="Arial"/>
          <w:color w:val="323232"/>
          <w:sz w:val="20"/>
          <w:szCs w:val="20"/>
        </w:rPr>
        <w:t xml:space="preserve"> </w:t>
      </w:r>
      <w:r>
        <w:rPr>
          <w:rFonts w:ascii="Arial" w:hAnsi="Arial" w:cs="Arial"/>
          <w:color w:val="323232"/>
          <w:sz w:val="20"/>
          <w:szCs w:val="20"/>
        </w:rPr>
        <w:t xml:space="preserve">– </w:t>
      </w:r>
      <w:r w:rsidRPr="00D5636E">
        <w:rPr>
          <w:rFonts w:ascii="Arial" w:hAnsi="Arial" w:cs="Arial"/>
          <w:color w:val="313E4E"/>
        </w:rPr>
        <w:t>Marine Corps Junior Reserve Officer Training Command</w:t>
      </w:r>
      <w:r>
        <w:rPr>
          <w:rFonts w:ascii="Arial" w:hAnsi="Arial" w:cs="Arial"/>
          <w:color w:val="323232"/>
          <w:sz w:val="20"/>
          <w:szCs w:val="20"/>
        </w:rPr>
        <w:t xml:space="preserve"> </w:t>
      </w:r>
    </w:p>
    <w:p w14:paraId="184BDDFC" w14:textId="77777777" w:rsidR="00CB5CA5" w:rsidRDefault="00CB5CA5" w:rsidP="00CB5CA5">
      <w:pPr>
        <w:pStyle w:val="Default"/>
        <w:ind w:left="720"/>
        <w:rPr>
          <w:rFonts w:ascii="Arial" w:hAnsi="Arial" w:cs="Arial"/>
          <w:color w:val="323232"/>
          <w:sz w:val="20"/>
          <w:szCs w:val="20"/>
        </w:rPr>
      </w:pPr>
      <w:r w:rsidRPr="00D5636E">
        <w:rPr>
          <w:rFonts w:ascii="Arial" w:hAnsi="Arial" w:cs="Arial"/>
          <w:color w:val="313E4E"/>
        </w:rPr>
        <w:t>CR – Change Request</w:t>
      </w:r>
      <w:r>
        <w:rPr>
          <w:rFonts w:ascii="Arial" w:hAnsi="Arial" w:cs="Arial"/>
          <w:color w:val="323232"/>
          <w:sz w:val="20"/>
          <w:szCs w:val="20"/>
        </w:rPr>
        <w:t xml:space="preserve"> </w:t>
      </w:r>
    </w:p>
    <w:p w14:paraId="318FD65A" w14:textId="77777777" w:rsidR="00CB5CA5" w:rsidRPr="00836A1A" w:rsidRDefault="00CB5CA5" w:rsidP="00CB5CA5">
      <w:pPr>
        <w:pStyle w:val="Default"/>
        <w:ind w:left="720"/>
        <w:rPr>
          <w:rFonts w:ascii="Arial" w:hAnsi="Arial" w:cs="Arial"/>
          <w:color w:val="323232"/>
          <w:sz w:val="20"/>
          <w:szCs w:val="20"/>
        </w:rPr>
      </w:pPr>
      <w:r w:rsidRPr="00D5636E">
        <w:rPr>
          <w:rFonts w:ascii="Arial" w:hAnsi="Arial" w:cs="Arial"/>
          <w:color w:val="313E4E"/>
        </w:rPr>
        <w:t>COI – Community of Interest</w:t>
      </w:r>
      <w:r>
        <w:rPr>
          <w:rFonts w:ascii="Arial" w:hAnsi="Arial" w:cs="Arial"/>
          <w:color w:val="323232"/>
          <w:sz w:val="20"/>
          <w:szCs w:val="20"/>
        </w:rPr>
        <w:t xml:space="preserve"> </w:t>
      </w:r>
    </w:p>
    <w:p w14:paraId="761F114F" w14:textId="77777777" w:rsidR="00CB5CA5" w:rsidRDefault="00CB5CA5" w:rsidP="00CB5CA5">
      <w:pPr>
        <w:pStyle w:val="Default"/>
        <w:ind w:left="720"/>
        <w:rPr>
          <w:rFonts w:ascii="Arial" w:hAnsi="Arial" w:cs="Arial"/>
          <w:color w:val="313E4E"/>
        </w:rPr>
      </w:pPr>
      <w:r w:rsidRPr="00836A1A">
        <w:rPr>
          <w:rFonts w:ascii="Arial" w:hAnsi="Arial" w:cs="Arial"/>
          <w:color w:val="313E4E"/>
        </w:rPr>
        <w:t>USD (AT&amp;L) – Under Secretary of Defense (Acquisition, Technology, and Logistics</w:t>
      </w:r>
    </w:p>
    <w:p w14:paraId="20E80301" w14:textId="77777777" w:rsidR="00CB5CA5" w:rsidRPr="009670CE" w:rsidRDefault="00CB5CA5" w:rsidP="00CB5CA5">
      <w:pPr>
        <w:pStyle w:val="ListParagraph"/>
        <w:autoSpaceDE w:val="0"/>
        <w:autoSpaceDN w:val="0"/>
        <w:adjustRightInd w:val="0"/>
        <w:spacing w:after="0" w:line="240" w:lineRule="auto"/>
        <w:rPr>
          <w:rFonts w:ascii="Arial" w:hAnsi="Arial" w:cs="Arial"/>
          <w:color w:val="313E4E"/>
          <w:sz w:val="24"/>
          <w:szCs w:val="24"/>
        </w:rPr>
      </w:pPr>
      <w:r>
        <w:rPr>
          <w:rFonts w:ascii="Arial" w:hAnsi="Arial" w:cs="Arial"/>
          <w:color w:val="313E4E"/>
          <w:sz w:val="24"/>
          <w:szCs w:val="24"/>
        </w:rPr>
        <w:t>DISR -</w:t>
      </w:r>
      <w:r w:rsidRPr="00836A1A">
        <w:rPr>
          <w:rFonts w:ascii="Arial" w:hAnsi="Arial" w:cs="Arial"/>
          <w:color w:val="313E4E"/>
          <w:sz w:val="24"/>
          <w:szCs w:val="24"/>
        </w:rPr>
        <w:t xml:space="preserve">.DOD IT Standards Registry </w:t>
      </w:r>
    </w:p>
    <w:p w14:paraId="7FC80837" w14:textId="77777777" w:rsidR="00CB5CA5" w:rsidRPr="00D5636E" w:rsidRDefault="00CB5CA5" w:rsidP="00CB5CA5">
      <w:pPr>
        <w:pStyle w:val="Default"/>
        <w:ind w:left="720"/>
        <w:rPr>
          <w:rFonts w:ascii="Arial" w:hAnsi="Arial" w:cs="Arial"/>
          <w:color w:val="313E4E"/>
        </w:rPr>
      </w:pPr>
    </w:p>
    <w:p w14:paraId="27DD0B66" w14:textId="77777777" w:rsidR="009F7409" w:rsidRDefault="009F7409" w:rsidP="00CB5CA5">
      <w:pPr>
        <w:pBdr>
          <w:bottom w:val="single" w:sz="12" w:space="1" w:color="auto"/>
        </w:pBdr>
        <w:spacing w:after="0"/>
        <w:rPr>
          <w:b/>
          <w:color w:val="021730" w:themeColor="accent1" w:themeShade="80"/>
          <w:sz w:val="28"/>
          <w:szCs w:val="28"/>
        </w:rPr>
      </w:pPr>
    </w:p>
    <w:p w14:paraId="30343952" w14:textId="77777777" w:rsidR="00602783" w:rsidRDefault="00602783" w:rsidP="00CB5CA5">
      <w:pPr>
        <w:pBdr>
          <w:bottom w:val="single" w:sz="12" w:space="1" w:color="auto"/>
        </w:pBdr>
        <w:spacing w:after="0"/>
        <w:rPr>
          <w:ins w:id="56" w:author="gilmanm" w:date="2017-07-12T08:56:00Z"/>
          <w:b/>
          <w:color w:val="021730" w:themeColor="accent1" w:themeShade="80"/>
          <w:sz w:val="28"/>
          <w:szCs w:val="28"/>
        </w:rPr>
      </w:pPr>
    </w:p>
    <w:p w14:paraId="5E87C080" w14:textId="77777777" w:rsidR="00602783" w:rsidRDefault="00602783" w:rsidP="00CB5CA5">
      <w:pPr>
        <w:pBdr>
          <w:bottom w:val="single" w:sz="12" w:space="1" w:color="auto"/>
        </w:pBdr>
        <w:spacing w:after="0"/>
        <w:rPr>
          <w:ins w:id="57" w:author="gilmanm" w:date="2017-07-12T08:56:00Z"/>
          <w:b/>
          <w:color w:val="021730" w:themeColor="accent1" w:themeShade="80"/>
          <w:sz w:val="28"/>
          <w:szCs w:val="28"/>
        </w:rPr>
      </w:pPr>
    </w:p>
    <w:p w14:paraId="37F0116E" w14:textId="77777777" w:rsidR="00CB5CA5" w:rsidRPr="009868E3" w:rsidRDefault="00CB5CA5" w:rsidP="00CB5CA5">
      <w:pPr>
        <w:pBdr>
          <w:bottom w:val="single" w:sz="12" w:space="1" w:color="auto"/>
        </w:pBdr>
        <w:spacing w:after="0"/>
        <w:rPr>
          <w:b/>
          <w:color w:val="021730" w:themeColor="accent1" w:themeShade="80"/>
          <w:sz w:val="28"/>
          <w:szCs w:val="28"/>
        </w:rPr>
      </w:pPr>
      <w:r w:rsidRPr="009868E3">
        <w:rPr>
          <w:b/>
          <w:color w:val="021730" w:themeColor="accent1" w:themeShade="80"/>
          <w:sz w:val="28"/>
          <w:szCs w:val="28"/>
        </w:rPr>
        <w:t>REFERENCES</w:t>
      </w:r>
    </w:p>
    <w:p w14:paraId="0FD96EB9" w14:textId="77777777" w:rsidR="00CB5CA5" w:rsidRDefault="00CB5CA5" w:rsidP="00CB5CA5">
      <w:pPr>
        <w:autoSpaceDE w:val="0"/>
        <w:autoSpaceDN w:val="0"/>
        <w:adjustRightInd w:val="0"/>
        <w:spacing w:after="0" w:line="240" w:lineRule="auto"/>
        <w:rPr>
          <w:rFonts w:ascii="Arial" w:hAnsi="Arial" w:cs="Arial"/>
          <w:color w:val="303D4B"/>
        </w:rPr>
      </w:pPr>
    </w:p>
    <w:p w14:paraId="237966CE"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464936">
        <w:rPr>
          <w:rFonts w:ascii="Arial" w:hAnsi="Arial" w:cs="Arial"/>
          <w:color w:val="313E4E"/>
        </w:rPr>
        <w:t>DOD Information Enterprise Architecture (DOD IE</w:t>
      </w:r>
      <w:r>
        <w:rPr>
          <w:rFonts w:ascii="Arial" w:hAnsi="Arial" w:cs="Arial"/>
          <w:color w:val="313E4E"/>
        </w:rPr>
        <w:t>A), Version 2.0, 10 August 2012</w:t>
      </w:r>
    </w:p>
    <w:p w14:paraId="0369BE23" w14:textId="77777777" w:rsidR="00CB5CA5" w:rsidRDefault="00CB5CA5" w:rsidP="00CB5CA5">
      <w:pPr>
        <w:pStyle w:val="ListParagraph"/>
        <w:autoSpaceDE w:val="0"/>
        <w:autoSpaceDN w:val="0"/>
        <w:adjustRightInd w:val="0"/>
        <w:spacing w:after="0" w:line="240" w:lineRule="auto"/>
        <w:rPr>
          <w:rFonts w:ascii="Arial" w:hAnsi="Arial" w:cs="Arial"/>
          <w:color w:val="313E4E"/>
        </w:rPr>
      </w:pPr>
    </w:p>
    <w:p w14:paraId="0AAFFB44"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Pr>
          <w:rFonts w:ascii="Arial" w:hAnsi="Arial" w:cs="Arial"/>
          <w:color w:val="313E4E"/>
        </w:rPr>
        <w:t>NIEM Military Operations Domain Charter, September 8, 2016</w:t>
      </w:r>
    </w:p>
    <w:p w14:paraId="1C471C2C" w14:textId="77777777" w:rsidR="00CB5CA5" w:rsidRPr="00BE00C6" w:rsidRDefault="00CB5CA5" w:rsidP="00CB5CA5">
      <w:pPr>
        <w:pStyle w:val="ListParagraph"/>
        <w:rPr>
          <w:rFonts w:ascii="Arial" w:hAnsi="Arial" w:cs="Arial"/>
          <w:color w:val="313E4E"/>
        </w:rPr>
      </w:pPr>
    </w:p>
    <w:p w14:paraId="6F108DDC" w14:textId="77777777" w:rsidR="00CB5CA5" w:rsidRPr="00BE00C6"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Pr>
          <w:rFonts w:ascii="Arial" w:hAnsi="Arial" w:cs="Arial"/>
          <w:color w:val="313E4E"/>
        </w:rPr>
        <w:t>NIEM Military Operations &amp; Maintenance Plan, September 8, 2016</w:t>
      </w:r>
    </w:p>
    <w:p w14:paraId="691F34DE" w14:textId="77777777" w:rsidR="00CB5CA5" w:rsidRDefault="00CB5CA5" w:rsidP="00CB5CA5">
      <w:pPr>
        <w:pStyle w:val="ListParagraph"/>
        <w:autoSpaceDE w:val="0"/>
        <w:autoSpaceDN w:val="0"/>
        <w:adjustRightInd w:val="0"/>
        <w:spacing w:after="0" w:line="240" w:lineRule="auto"/>
        <w:rPr>
          <w:rFonts w:ascii="Arial" w:hAnsi="Arial" w:cs="Arial"/>
          <w:color w:val="313E4E"/>
        </w:rPr>
      </w:pPr>
    </w:p>
    <w:p w14:paraId="6D3C23E7" w14:textId="77777777" w:rsidR="00CB5CA5" w:rsidRPr="00464936"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464936">
        <w:rPr>
          <w:rFonts w:ascii="Arial" w:hAnsi="Arial" w:cs="Arial"/>
          <w:color w:val="313E4E"/>
        </w:rPr>
        <w:t>DOD CIO memo, Adoption of the National Information Exchange Model with the</w:t>
      </w:r>
    </w:p>
    <w:p w14:paraId="373A4D67" w14:textId="77777777" w:rsidR="00CB5CA5" w:rsidRDefault="00CB5CA5" w:rsidP="00CB5CA5">
      <w:pPr>
        <w:pStyle w:val="ListParagraph"/>
        <w:autoSpaceDE w:val="0"/>
        <w:autoSpaceDN w:val="0"/>
        <w:adjustRightInd w:val="0"/>
        <w:spacing w:after="0" w:line="240" w:lineRule="auto"/>
        <w:rPr>
          <w:rFonts w:ascii="Arial" w:hAnsi="Arial" w:cs="Arial"/>
          <w:color w:val="313E4E"/>
        </w:rPr>
      </w:pPr>
      <w:r>
        <w:rPr>
          <w:rFonts w:ascii="Arial" w:hAnsi="Arial" w:cs="Arial"/>
          <w:color w:val="313E4E"/>
        </w:rPr>
        <w:t>Department of Defense, 28 March 2013</w:t>
      </w:r>
    </w:p>
    <w:p w14:paraId="52B84541" w14:textId="77777777" w:rsidR="00CB5CA5" w:rsidRDefault="00CB5CA5" w:rsidP="00CB5CA5">
      <w:pPr>
        <w:pStyle w:val="ListParagraph"/>
        <w:autoSpaceDE w:val="0"/>
        <w:autoSpaceDN w:val="0"/>
        <w:adjustRightInd w:val="0"/>
        <w:spacing w:after="0" w:line="240" w:lineRule="auto"/>
        <w:rPr>
          <w:rFonts w:ascii="Arial" w:hAnsi="Arial" w:cs="Arial"/>
          <w:color w:val="313E4E"/>
        </w:rPr>
      </w:pPr>
    </w:p>
    <w:p w14:paraId="0245AA7B" w14:textId="77777777" w:rsidR="00CB5CA5" w:rsidRPr="00464936"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464936">
        <w:rPr>
          <w:rFonts w:ascii="Arial" w:hAnsi="Arial" w:cs="Arial"/>
          <w:color w:val="313E4E"/>
        </w:rPr>
        <w:t>NIEM Military Operations Domain Stewardship Agreemen</w:t>
      </w:r>
      <w:r w:rsidRPr="00464936">
        <w:rPr>
          <w:rFonts w:ascii="Arial" w:hAnsi="Arial" w:cs="Arial"/>
          <w:color w:val="455768"/>
        </w:rPr>
        <w:t xml:space="preserve">t </w:t>
      </w:r>
      <w:r w:rsidRPr="00464936">
        <w:rPr>
          <w:rFonts w:ascii="Arial" w:hAnsi="Arial" w:cs="Arial"/>
          <w:color w:val="313E4E"/>
        </w:rPr>
        <w:t>signed 13 November 2013</w:t>
      </w:r>
    </w:p>
    <w:p w14:paraId="45A9D852" w14:textId="77777777" w:rsidR="00CB5CA5" w:rsidRPr="00464936" w:rsidRDefault="00CB5CA5" w:rsidP="00CB5CA5">
      <w:pPr>
        <w:autoSpaceDE w:val="0"/>
        <w:autoSpaceDN w:val="0"/>
        <w:adjustRightInd w:val="0"/>
        <w:spacing w:after="0" w:line="240" w:lineRule="auto"/>
        <w:rPr>
          <w:rFonts w:ascii="Arial" w:hAnsi="Arial" w:cs="Arial"/>
          <w:color w:val="313E4E"/>
        </w:rPr>
      </w:pPr>
    </w:p>
    <w:p w14:paraId="1FDC9F01" w14:textId="77777777" w:rsidR="00CB5CA5" w:rsidRPr="00464936"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464936">
        <w:rPr>
          <w:rFonts w:ascii="Arial" w:hAnsi="Arial" w:cs="Arial"/>
          <w:color w:val="313E4E"/>
        </w:rPr>
        <w:t>DODI 8320.07, Implementing the Sharing of Data, Information, and Information</w:t>
      </w:r>
    </w:p>
    <w:p w14:paraId="6DCCB257" w14:textId="77777777" w:rsidR="00CB5CA5" w:rsidRDefault="00CB5CA5" w:rsidP="00CB5CA5">
      <w:pPr>
        <w:pStyle w:val="ListParagraph"/>
        <w:autoSpaceDE w:val="0"/>
        <w:autoSpaceDN w:val="0"/>
        <w:adjustRightInd w:val="0"/>
        <w:spacing w:after="0" w:line="240" w:lineRule="auto"/>
        <w:rPr>
          <w:rFonts w:ascii="Arial" w:hAnsi="Arial" w:cs="Arial"/>
          <w:color w:val="313E4E"/>
        </w:rPr>
      </w:pPr>
      <w:r>
        <w:rPr>
          <w:rFonts w:ascii="Arial" w:hAnsi="Arial" w:cs="Arial"/>
          <w:color w:val="313E4E"/>
        </w:rPr>
        <w:t>Technology (IT) Services in the Department of Defense, 3 August 2015</w:t>
      </w:r>
    </w:p>
    <w:p w14:paraId="60E2B0A9" w14:textId="77777777" w:rsidR="00CB5CA5" w:rsidRDefault="00CB5CA5" w:rsidP="00CB5CA5">
      <w:pPr>
        <w:pStyle w:val="ListParagraph"/>
        <w:autoSpaceDE w:val="0"/>
        <w:autoSpaceDN w:val="0"/>
        <w:adjustRightInd w:val="0"/>
        <w:spacing w:after="0" w:line="240" w:lineRule="auto"/>
        <w:rPr>
          <w:rFonts w:ascii="Arial" w:hAnsi="Arial" w:cs="Arial"/>
          <w:color w:val="313E4E"/>
        </w:rPr>
      </w:pPr>
    </w:p>
    <w:p w14:paraId="73A02360" w14:textId="77777777" w:rsidR="00CB5CA5" w:rsidRPr="00770224"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Pr>
          <w:rFonts w:ascii="Arial" w:hAnsi="Arial" w:cs="Arial"/>
          <w:color w:val="313E4E"/>
        </w:rPr>
        <w:t>Deputy Secretary of Defense, Memorandum for Secretaries of the Military Departments, Improvements to DoD Unclassified Shared Situational Awareness, dtd 17 January 2017</w:t>
      </w:r>
    </w:p>
    <w:p w14:paraId="617A0DDD" w14:textId="77777777" w:rsidR="00CB5CA5" w:rsidRPr="00F74846" w:rsidRDefault="00CB5CA5" w:rsidP="00CB5CA5">
      <w:pPr>
        <w:autoSpaceDE w:val="0"/>
        <w:autoSpaceDN w:val="0"/>
        <w:adjustRightInd w:val="0"/>
        <w:spacing w:after="0" w:line="240" w:lineRule="auto"/>
        <w:rPr>
          <w:rFonts w:ascii="Arial" w:hAnsi="Arial" w:cs="Arial"/>
          <w:color w:val="313E4E"/>
        </w:rPr>
      </w:pPr>
    </w:p>
    <w:p w14:paraId="2272B805"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Pr>
          <w:rFonts w:ascii="Arial" w:hAnsi="Arial" w:cs="Arial"/>
          <w:color w:val="313E4E"/>
        </w:rPr>
        <w:t>Project Management Institute, Strategic Plan, Prepared by the Board of Directors, revised 30 November 2012.</w:t>
      </w:r>
    </w:p>
    <w:p w14:paraId="260A5E67" w14:textId="77777777" w:rsidR="00CB5CA5" w:rsidRPr="00BF5FC8" w:rsidRDefault="00CB5CA5" w:rsidP="00CB5CA5">
      <w:pPr>
        <w:pStyle w:val="ListParagraph"/>
        <w:rPr>
          <w:rFonts w:ascii="Arial" w:hAnsi="Arial" w:cs="Arial"/>
          <w:color w:val="313E4E"/>
        </w:rPr>
      </w:pPr>
    </w:p>
    <w:p w14:paraId="76D44CF0"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BF5FC8">
        <w:rPr>
          <w:rFonts w:ascii="Arial" w:hAnsi="Arial" w:cs="Arial"/>
          <w:color w:val="313E4E"/>
        </w:rPr>
        <w:t>FY2017 - 2018 NIEM Business Architecture Committee (NBAC) Roadmap</w:t>
      </w:r>
    </w:p>
    <w:p w14:paraId="499883E1" w14:textId="77777777" w:rsidR="00CB5CA5" w:rsidRPr="009C0286" w:rsidRDefault="00CB5CA5" w:rsidP="00CB5CA5">
      <w:pPr>
        <w:pStyle w:val="ListParagraph"/>
        <w:rPr>
          <w:rFonts w:ascii="Arial" w:hAnsi="Arial" w:cs="Arial"/>
          <w:color w:val="313E4E"/>
        </w:rPr>
      </w:pPr>
    </w:p>
    <w:p w14:paraId="7B082FC4"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sidRPr="009C0286">
        <w:rPr>
          <w:rFonts w:ascii="Arial" w:hAnsi="Arial" w:cs="Arial"/>
          <w:color w:val="313E4E"/>
        </w:rPr>
        <w:t>Department of Homeland Security (DHS) – Joint Staff J6, DDC5I Discussions 21 March 2017</w:t>
      </w:r>
      <w:r>
        <w:rPr>
          <w:rFonts w:ascii="Arial" w:hAnsi="Arial" w:cs="Arial"/>
          <w:color w:val="313E4E"/>
        </w:rPr>
        <w:t xml:space="preserve"> – Proposed way ahead:</w:t>
      </w:r>
    </w:p>
    <w:p w14:paraId="041D7B07" w14:textId="77777777" w:rsidR="00CB5CA5" w:rsidRPr="002E2244" w:rsidRDefault="00CB5CA5" w:rsidP="00CB5CA5">
      <w:pPr>
        <w:pStyle w:val="ListParagraph"/>
        <w:rPr>
          <w:rFonts w:ascii="Arial" w:hAnsi="Arial" w:cs="Arial"/>
          <w:color w:val="313E4E"/>
        </w:rPr>
      </w:pPr>
    </w:p>
    <w:p w14:paraId="7A0562BA" w14:textId="77777777" w:rsidR="00CB5CA5" w:rsidRDefault="00CB5CA5" w:rsidP="00CB5CA5">
      <w:pPr>
        <w:pStyle w:val="ListParagraph"/>
        <w:numPr>
          <w:ilvl w:val="0"/>
          <w:numId w:val="10"/>
        </w:numPr>
        <w:autoSpaceDE w:val="0"/>
        <w:autoSpaceDN w:val="0"/>
        <w:adjustRightInd w:val="0"/>
        <w:spacing w:after="0" w:line="240" w:lineRule="auto"/>
        <w:rPr>
          <w:rFonts w:ascii="Arial" w:hAnsi="Arial" w:cs="Arial"/>
          <w:color w:val="313E4E"/>
        </w:rPr>
      </w:pPr>
      <w:r>
        <w:rPr>
          <w:rFonts w:ascii="Arial" w:hAnsi="Arial" w:cs="Arial"/>
          <w:color w:val="313E4E"/>
        </w:rPr>
        <w:t>NIEM Strategy, Final v0.1 June 01, 2010</w:t>
      </w:r>
    </w:p>
    <w:p w14:paraId="3BA979B3" w14:textId="77777777" w:rsidR="00CB5CA5" w:rsidRPr="00140DF8" w:rsidRDefault="00CB5CA5" w:rsidP="00CB5CA5">
      <w:pPr>
        <w:pStyle w:val="ListParagraph"/>
        <w:rPr>
          <w:rFonts w:ascii="Arial" w:hAnsi="Arial" w:cs="Arial"/>
          <w:color w:val="313E4E"/>
        </w:rPr>
      </w:pPr>
    </w:p>
    <w:p w14:paraId="6FAE92E1" w14:textId="77777777" w:rsidR="00CB5CA5" w:rsidRPr="00140DF8" w:rsidRDefault="00CB5CA5" w:rsidP="00CB5CA5">
      <w:pPr>
        <w:pStyle w:val="ListParagraph"/>
        <w:numPr>
          <w:ilvl w:val="0"/>
          <w:numId w:val="10"/>
        </w:numPr>
        <w:ind w:right="720"/>
        <w:rPr>
          <w:rStyle w:val="Hyperlink"/>
          <w:rFonts w:ascii="Arial" w:hAnsi="Arial" w:cs="Arial"/>
          <w:color w:val="313E4E"/>
          <w:sz w:val="24"/>
          <w:szCs w:val="24"/>
        </w:rPr>
      </w:pPr>
      <w:r w:rsidRPr="00140DF8">
        <w:rPr>
          <w:rFonts w:ascii="Arial" w:hAnsi="Arial" w:cs="Arial"/>
          <w:color w:val="313E4E"/>
          <w:sz w:val="24"/>
          <w:szCs w:val="24"/>
        </w:rPr>
        <w:t>Colonel J</w:t>
      </w:r>
      <w:r>
        <w:rPr>
          <w:rFonts w:ascii="Arial" w:hAnsi="Arial" w:cs="Arial"/>
          <w:color w:val="313E4E"/>
          <w:sz w:val="24"/>
          <w:szCs w:val="24"/>
        </w:rPr>
        <w:t xml:space="preserve">/ P. Holder, MCJROTC Resources, </w:t>
      </w:r>
      <w:hyperlink r:id="rId7" w:history="1">
        <w:r w:rsidRPr="00140DF8">
          <w:rPr>
            <w:rStyle w:val="Hyperlink"/>
            <w:rFonts w:ascii="Arial" w:hAnsi="Arial" w:cs="Arial"/>
            <w:sz w:val="24"/>
            <w:szCs w:val="24"/>
          </w:rPr>
          <w:t>http://flashmedia.glynn.k12.ga.us/webpages/jholder/resources.cfm?subpage=37836</w:t>
        </w:r>
      </w:hyperlink>
    </w:p>
    <w:p w14:paraId="1745AD30" w14:textId="77777777" w:rsidR="00CB5CA5" w:rsidRPr="00140DF8" w:rsidRDefault="00CB5CA5" w:rsidP="00CB5CA5">
      <w:pPr>
        <w:pStyle w:val="ListParagraph"/>
        <w:rPr>
          <w:rFonts w:ascii="Arial" w:hAnsi="Arial" w:cs="Arial"/>
          <w:color w:val="313E4E"/>
          <w:sz w:val="24"/>
          <w:szCs w:val="24"/>
        </w:rPr>
      </w:pPr>
    </w:p>
    <w:p w14:paraId="6711D032" w14:textId="77777777" w:rsidR="00CB5CA5" w:rsidRDefault="00CB5CA5" w:rsidP="00CB5CA5">
      <w:pPr>
        <w:pStyle w:val="ListParagraph"/>
        <w:numPr>
          <w:ilvl w:val="0"/>
          <w:numId w:val="10"/>
        </w:numPr>
        <w:rPr>
          <w:rFonts w:ascii="Arial" w:hAnsi="Arial" w:cs="Arial"/>
          <w:color w:val="313E4E"/>
          <w:sz w:val="24"/>
          <w:szCs w:val="24"/>
        </w:rPr>
      </w:pPr>
      <w:r w:rsidRPr="00140DF8">
        <w:rPr>
          <w:rFonts w:ascii="Arial" w:hAnsi="Arial" w:cs="Arial"/>
          <w:color w:val="313E4E"/>
          <w:sz w:val="24"/>
          <w:szCs w:val="24"/>
        </w:rPr>
        <w:t xml:space="preserve">Chron, </w:t>
      </w:r>
      <w:r w:rsidRPr="00140DF8">
        <w:rPr>
          <w:rFonts w:ascii="Arial" w:hAnsi="Arial" w:cs="Arial"/>
          <w:i/>
          <w:color w:val="313E4E"/>
          <w:sz w:val="24"/>
          <w:szCs w:val="24"/>
        </w:rPr>
        <w:t>Meaning of Professionalism and Work Ethic</w:t>
      </w:r>
      <w:r w:rsidRPr="00140DF8">
        <w:rPr>
          <w:rFonts w:ascii="Arial" w:hAnsi="Arial" w:cs="Arial"/>
          <w:color w:val="313E4E"/>
          <w:sz w:val="24"/>
          <w:szCs w:val="24"/>
        </w:rPr>
        <w:t xml:space="preserve">., </w:t>
      </w:r>
      <w:hyperlink r:id="rId8" w:history="1">
        <w:r w:rsidRPr="00140DF8">
          <w:rPr>
            <w:rStyle w:val="Hyperlink"/>
            <w:rFonts w:ascii="Arial" w:hAnsi="Arial" w:cs="Arial"/>
            <w:sz w:val="24"/>
            <w:szCs w:val="24"/>
          </w:rPr>
          <w:t>http://smallbusiness.chron.com/meaning-professionalism-work-ethic-746.html</w:t>
        </w:r>
      </w:hyperlink>
      <w:r>
        <w:rPr>
          <w:rFonts w:ascii="Arial" w:hAnsi="Arial" w:cs="Arial"/>
          <w:color w:val="313E4E"/>
          <w:sz w:val="24"/>
          <w:szCs w:val="24"/>
        </w:rPr>
        <w:t xml:space="preserve"> </w:t>
      </w:r>
    </w:p>
    <w:p w14:paraId="316CEC20" w14:textId="77777777" w:rsidR="00CB5CA5" w:rsidRPr="00140DF8" w:rsidRDefault="00CB5CA5" w:rsidP="00CB5CA5">
      <w:pPr>
        <w:pStyle w:val="ListParagraph"/>
        <w:rPr>
          <w:rFonts w:ascii="Arial" w:hAnsi="Arial" w:cs="Arial"/>
          <w:color w:val="313E4E"/>
          <w:sz w:val="24"/>
          <w:szCs w:val="24"/>
        </w:rPr>
      </w:pPr>
    </w:p>
    <w:p w14:paraId="3AAB58EC" w14:textId="77777777" w:rsidR="00CB5CA5" w:rsidRPr="00580FB1" w:rsidRDefault="00CB5CA5" w:rsidP="00CB5CA5">
      <w:pPr>
        <w:pStyle w:val="ListParagraph"/>
        <w:numPr>
          <w:ilvl w:val="0"/>
          <w:numId w:val="10"/>
        </w:numPr>
        <w:autoSpaceDE w:val="0"/>
        <w:autoSpaceDN w:val="0"/>
        <w:adjustRightInd w:val="0"/>
        <w:spacing w:after="0" w:line="240" w:lineRule="auto"/>
        <w:rPr>
          <w:rStyle w:val="Hyperlink"/>
          <w:rFonts w:ascii="Arial" w:hAnsi="Arial" w:cs="Arial"/>
          <w:color w:val="313E4E"/>
          <w:sz w:val="24"/>
          <w:szCs w:val="24"/>
        </w:rPr>
      </w:pPr>
      <w:r>
        <w:rPr>
          <w:rFonts w:ascii="Arial" w:hAnsi="Arial" w:cs="Arial"/>
          <w:color w:val="313E4E"/>
          <w:sz w:val="24"/>
          <w:szCs w:val="24"/>
        </w:rPr>
        <w:t xml:space="preserve">Wikipedia </w:t>
      </w:r>
      <w:hyperlink r:id="rId9" w:history="1">
        <w:r w:rsidRPr="00140DF8">
          <w:rPr>
            <w:rStyle w:val="Hyperlink"/>
            <w:rFonts w:ascii="Arial" w:hAnsi="Arial" w:cs="Arial"/>
            <w:sz w:val="24"/>
            <w:szCs w:val="24"/>
          </w:rPr>
          <w:t>https://www.google.com/search?biw=1539&amp;bih=937&amp;q=Technical+Know-how&amp;oq=Technical+Know-how&amp;gs_l=psy-ab.3..0l3.3976.11889.0.13265.24.20.4.0.0.0.169.2144.11j9.20.0....0...1.1.64.psy-ab..0.24.2172...0i131k1j0i67k1.R7wv3nlu_4I</w:t>
        </w:r>
      </w:hyperlink>
    </w:p>
    <w:p w14:paraId="5A7F32A5" w14:textId="77777777" w:rsidR="00CB5CA5" w:rsidRDefault="00CB5CA5" w:rsidP="00CB5CA5">
      <w:pPr>
        <w:pStyle w:val="ListParagraph"/>
      </w:pPr>
    </w:p>
    <w:p w14:paraId="5CC6C6C5" w14:textId="77777777" w:rsidR="00CB5CA5" w:rsidRDefault="00CB5CA5" w:rsidP="00CB5CA5">
      <w:pPr>
        <w:pStyle w:val="ListParagraph"/>
        <w:numPr>
          <w:ilvl w:val="0"/>
          <w:numId w:val="10"/>
        </w:numPr>
        <w:ind w:right="720"/>
        <w:rPr>
          <w:rFonts w:ascii="Arial" w:hAnsi="Arial" w:cs="Arial"/>
          <w:color w:val="313E4E"/>
          <w:sz w:val="24"/>
          <w:szCs w:val="24"/>
        </w:rPr>
      </w:pPr>
      <w:r w:rsidRPr="00580FB1">
        <w:rPr>
          <w:rFonts w:ascii="Arial" w:hAnsi="Arial" w:cs="Arial"/>
          <w:color w:val="313E4E"/>
          <w:sz w:val="24"/>
          <w:szCs w:val="24"/>
        </w:rPr>
        <w:t>ESDP Tiger Team DoD Adoption of NIEM – Identification of Exceptions to Policy Data Call Final Report</w:t>
      </w:r>
      <w:r>
        <w:rPr>
          <w:rFonts w:ascii="Arial" w:hAnsi="Arial" w:cs="Arial"/>
          <w:color w:val="313E4E"/>
          <w:sz w:val="24"/>
          <w:szCs w:val="24"/>
        </w:rPr>
        <w:t>, 25 Sep 2014</w:t>
      </w:r>
    </w:p>
    <w:p w14:paraId="50C463CF" w14:textId="77777777" w:rsidR="00CB5CA5" w:rsidRPr="002F7C2E" w:rsidRDefault="00CB5CA5" w:rsidP="00CB5CA5">
      <w:pPr>
        <w:pStyle w:val="ListParagraph"/>
        <w:rPr>
          <w:rFonts w:ascii="Arial" w:hAnsi="Arial" w:cs="Arial"/>
          <w:color w:val="313E4E"/>
          <w:sz w:val="24"/>
          <w:szCs w:val="24"/>
        </w:rPr>
      </w:pPr>
    </w:p>
    <w:p w14:paraId="3EBB6107" w14:textId="77777777" w:rsidR="00602783" w:rsidRDefault="00CB5CA5" w:rsidP="00602783">
      <w:pPr>
        <w:pStyle w:val="ListParagraph"/>
        <w:numPr>
          <w:ilvl w:val="0"/>
          <w:numId w:val="10"/>
        </w:numPr>
        <w:ind w:right="720"/>
        <w:rPr>
          <w:rFonts w:ascii="Arial" w:hAnsi="Arial" w:cs="Arial"/>
          <w:color w:val="313E4E"/>
          <w:sz w:val="24"/>
          <w:szCs w:val="24"/>
        </w:rPr>
      </w:pPr>
      <w:r>
        <w:rPr>
          <w:rFonts w:ascii="Arial" w:hAnsi="Arial" w:cs="Arial"/>
          <w:color w:val="313E4E"/>
          <w:sz w:val="24"/>
          <w:szCs w:val="24"/>
        </w:rPr>
        <w:t xml:space="preserve">Memorandum of Understanding between the DHS and the Joint Staff for collaborative information interoperability efforts. </w:t>
      </w:r>
    </w:p>
    <w:p w14:paraId="74A6A82D" w14:textId="77777777" w:rsidR="00602783" w:rsidRPr="00602783" w:rsidRDefault="00602783" w:rsidP="00602783">
      <w:pPr>
        <w:pStyle w:val="ListParagraph"/>
        <w:rPr>
          <w:rFonts w:ascii="Arial" w:hAnsi="Arial" w:cs="Arial"/>
          <w:color w:val="313E4E"/>
          <w:sz w:val="24"/>
          <w:szCs w:val="24"/>
        </w:rPr>
      </w:pPr>
    </w:p>
    <w:p w14:paraId="18F0D3CE" w14:textId="058F20D0" w:rsidR="00602783" w:rsidRPr="00602783" w:rsidDel="00602783" w:rsidRDefault="00602783" w:rsidP="00602783">
      <w:pPr>
        <w:pStyle w:val="ListParagraph"/>
        <w:numPr>
          <w:ilvl w:val="0"/>
          <w:numId w:val="10"/>
        </w:numPr>
        <w:ind w:right="720"/>
        <w:rPr>
          <w:del w:id="58" w:author="gilmanm" w:date="2017-07-12T08:58:00Z"/>
          <w:rFonts w:ascii="Arial" w:hAnsi="Arial" w:cs="Arial"/>
          <w:color w:val="313E4E"/>
          <w:sz w:val="24"/>
          <w:szCs w:val="24"/>
        </w:rPr>
      </w:pPr>
      <w:r w:rsidRPr="00602783">
        <w:rPr>
          <w:rFonts w:ascii="Arial" w:hAnsi="Arial" w:cs="Arial"/>
          <w:color w:val="313E4E"/>
          <w:sz w:val="24"/>
          <w:szCs w:val="24"/>
        </w:rPr>
        <w:t>q. 9/11and D</w:t>
      </w:r>
      <w:r w:rsidRPr="00602783">
        <w:rPr>
          <w:rFonts w:ascii="Arial" w:hAnsi="Arial" w:cs="Arial"/>
          <w:color w:val="313E4E"/>
          <w:sz w:val="24"/>
          <w:szCs w:val="24"/>
        </w:rPr>
        <w:t>ecade of War report</w:t>
      </w:r>
      <w:r w:rsidRPr="00602783">
        <w:rPr>
          <w:rFonts w:ascii="Arial" w:hAnsi="Arial" w:cs="Arial"/>
          <w:color w:val="313E4E"/>
          <w:sz w:val="24"/>
          <w:szCs w:val="24"/>
        </w:rPr>
        <w:t xml:space="preserve">, </w:t>
      </w:r>
      <w:bookmarkStart w:id="59" w:name="_GoBack"/>
      <w:bookmarkEnd w:id="59"/>
    </w:p>
    <w:p w14:paraId="41F0C8D7" w14:textId="77777777" w:rsidR="00CB5CA5" w:rsidRPr="00602783" w:rsidRDefault="00CB5CA5" w:rsidP="00602783">
      <w:pPr>
        <w:pStyle w:val="ListParagraph"/>
        <w:ind w:right="720"/>
        <w:rPr>
          <w:rFonts w:ascii="Arial" w:hAnsi="Arial" w:cs="Arial"/>
          <w:color w:val="313E4E"/>
          <w:sz w:val="24"/>
          <w:szCs w:val="24"/>
        </w:rPr>
      </w:pPr>
    </w:p>
    <w:p w14:paraId="4D55AB42" w14:textId="77777777" w:rsidR="00CB5CA5" w:rsidRPr="00140DF8" w:rsidRDefault="00CB5CA5" w:rsidP="00CB5CA5">
      <w:pPr>
        <w:pStyle w:val="ListParagraph"/>
        <w:autoSpaceDE w:val="0"/>
        <w:autoSpaceDN w:val="0"/>
        <w:adjustRightInd w:val="0"/>
        <w:spacing w:after="0" w:line="240" w:lineRule="auto"/>
        <w:rPr>
          <w:rFonts w:ascii="Arial" w:hAnsi="Arial" w:cs="Arial"/>
          <w:color w:val="313E4E"/>
        </w:rPr>
      </w:pPr>
    </w:p>
    <w:p w14:paraId="6A97E3EE" w14:textId="420B6676" w:rsidR="00CB5CA5" w:rsidRDefault="006D3A65" w:rsidP="00CB5CA5">
      <w:pPr>
        <w:rPr>
          <w:rFonts w:ascii="Arial" w:hAnsi="Arial" w:cs="Arial"/>
          <w:sz w:val="24"/>
          <w:szCs w:val="24"/>
        </w:rPr>
      </w:pPr>
      <w:r>
        <w:rPr>
          <w:rFonts w:ascii="Arial" w:hAnsi="Arial" w:cs="Arial"/>
          <w:sz w:val="24"/>
          <w:szCs w:val="24"/>
        </w:rPr>
        <w:t xml:space="preserve">Appendix A </w:t>
      </w:r>
    </w:p>
    <w:p w14:paraId="592516BD" w14:textId="77777777" w:rsidR="006D3A65" w:rsidRPr="00CB5CA5" w:rsidRDefault="006D3A65" w:rsidP="006D3A65">
      <w:pPr>
        <w:pStyle w:val="ListParagraph"/>
        <w:rPr>
          <w:rFonts w:ascii="Arial" w:hAnsi="Arial" w:cs="Arial"/>
          <w:sz w:val="24"/>
          <w:szCs w:val="24"/>
        </w:rPr>
      </w:pPr>
    </w:p>
    <w:p w14:paraId="7EE62A46" w14:textId="77777777" w:rsidR="006D3A65" w:rsidRPr="00EA034E" w:rsidRDefault="006D3A65" w:rsidP="006D3A65">
      <w:pPr>
        <w:autoSpaceDE w:val="0"/>
        <w:autoSpaceDN w:val="0"/>
        <w:adjustRightInd w:val="0"/>
        <w:spacing w:after="0" w:line="240" w:lineRule="auto"/>
        <w:rPr>
          <w:rFonts w:ascii="Arial" w:hAnsi="Arial" w:cs="Arial"/>
          <w:color w:val="313E4E"/>
          <w:sz w:val="24"/>
          <w:szCs w:val="24"/>
        </w:rPr>
      </w:pPr>
      <w:r w:rsidRPr="006165C4">
        <w:rPr>
          <w:rFonts w:ascii="Arial" w:hAnsi="Arial" w:cs="Arial"/>
          <w:b/>
          <w:color w:val="313E4E"/>
          <w:sz w:val="24"/>
          <w:szCs w:val="24"/>
        </w:rPr>
        <w:t>Goal 1:</w:t>
      </w:r>
      <w:r>
        <w:rPr>
          <w:rFonts w:ascii="Arial" w:hAnsi="Arial" w:cs="Arial"/>
          <w:color w:val="313E4E"/>
          <w:sz w:val="24"/>
          <w:szCs w:val="24"/>
        </w:rPr>
        <w:t xml:space="preserve"> Continue</w:t>
      </w:r>
      <w:r w:rsidRPr="00EA034E">
        <w:rPr>
          <w:rFonts w:ascii="Arial" w:hAnsi="Arial" w:cs="Arial"/>
          <w:color w:val="313E4E"/>
          <w:sz w:val="24"/>
          <w:szCs w:val="24"/>
        </w:rPr>
        <w:t xml:space="preserve"> </w:t>
      </w:r>
      <w:r>
        <w:rPr>
          <w:rFonts w:ascii="Arial" w:hAnsi="Arial" w:cs="Arial"/>
          <w:color w:val="313E4E"/>
          <w:sz w:val="24"/>
          <w:szCs w:val="24"/>
        </w:rPr>
        <w:t>to</w:t>
      </w:r>
      <w:r w:rsidRPr="00EA034E">
        <w:rPr>
          <w:rFonts w:ascii="Arial" w:hAnsi="Arial" w:cs="Arial"/>
          <w:color w:val="313E4E"/>
          <w:sz w:val="24"/>
          <w:szCs w:val="24"/>
        </w:rPr>
        <w:t xml:space="preserve"> increase </w:t>
      </w:r>
      <w:r>
        <w:rPr>
          <w:rFonts w:ascii="Arial" w:hAnsi="Arial" w:cs="Arial"/>
          <w:color w:val="313E4E"/>
          <w:sz w:val="24"/>
          <w:szCs w:val="24"/>
        </w:rPr>
        <w:t xml:space="preserve">a “whole of government” approach in the adoption of NIEM. </w:t>
      </w:r>
      <w:r w:rsidRPr="00BE3474">
        <w:rPr>
          <w:rFonts w:ascii="Arial" w:hAnsi="Arial" w:cs="Arial"/>
          <w:color w:val="313E4E"/>
          <w:sz w:val="16"/>
          <w:szCs w:val="16"/>
        </w:rPr>
        <w:t>(</w:t>
      </w:r>
      <w:r>
        <w:rPr>
          <w:rFonts w:ascii="Arial" w:hAnsi="Arial" w:cs="Arial"/>
          <w:color w:val="313E4E"/>
          <w:sz w:val="16"/>
          <w:szCs w:val="16"/>
        </w:rPr>
        <w:t xml:space="preserve">Value 1 - </w:t>
      </w:r>
      <w:r w:rsidRPr="00BE3474">
        <w:rPr>
          <w:rFonts w:ascii="Arial" w:hAnsi="Arial" w:cs="Arial"/>
          <w:color w:val="313E4E"/>
          <w:sz w:val="16"/>
          <w:szCs w:val="16"/>
        </w:rPr>
        <w:t xml:space="preserve">Ref: </w:t>
      </w:r>
      <w:r>
        <w:rPr>
          <w:rFonts w:ascii="Arial" w:hAnsi="Arial" w:cs="Arial"/>
          <w:color w:val="313E4E"/>
          <w:sz w:val="16"/>
          <w:szCs w:val="16"/>
        </w:rPr>
        <w:t>i., p. 4)</w:t>
      </w:r>
    </w:p>
    <w:p w14:paraId="5EF0AE06" w14:textId="77777777" w:rsidR="006D3A65" w:rsidRDefault="006D3A65" w:rsidP="006D3A65">
      <w:pPr>
        <w:autoSpaceDE w:val="0"/>
        <w:autoSpaceDN w:val="0"/>
        <w:adjustRightInd w:val="0"/>
        <w:spacing w:after="0" w:line="240" w:lineRule="auto"/>
        <w:rPr>
          <w:rFonts w:ascii="Arial" w:hAnsi="Arial" w:cs="Arial"/>
          <w:color w:val="313E4E"/>
          <w:sz w:val="24"/>
          <w:szCs w:val="24"/>
        </w:rPr>
      </w:pPr>
    </w:p>
    <w:p w14:paraId="5250F9EA" w14:textId="77777777" w:rsidR="006D3A65" w:rsidRPr="00DB1DCB" w:rsidRDefault="006D3A65" w:rsidP="006D3A65">
      <w:pPr>
        <w:autoSpaceDE w:val="0"/>
        <w:autoSpaceDN w:val="0"/>
        <w:adjustRightInd w:val="0"/>
        <w:spacing w:after="0" w:line="240" w:lineRule="auto"/>
        <w:ind w:left="720"/>
        <w:rPr>
          <w:rFonts w:ascii="Arial" w:hAnsi="Arial" w:cs="Arial"/>
          <w:color w:val="313E4E"/>
          <w:sz w:val="24"/>
          <w:szCs w:val="24"/>
        </w:rPr>
      </w:pPr>
      <w:r w:rsidRPr="00DB1DCB">
        <w:rPr>
          <w:rFonts w:ascii="Arial" w:hAnsi="Arial" w:cs="Arial"/>
          <w:b/>
          <w:color w:val="313E4E"/>
          <w:sz w:val="24"/>
          <w:szCs w:val="24"/>
        </w:rPr>
        <w:t>Objective 1.1</w:t>
      </w:r>
      <w:r w:rsidRPr="00DB1DCB">
        <w:rPr>
          <w:rFonts w:ascii="Arial" w:hAnsi="Arial" w:cs="Arial"/>
          <w:color w:val="313E4E"/>
          <w:sz w:val="24"/>
          <w:szCs w:val="24"/>
        </w:rPr>
        <w:t xml:space="preserve"> Explore with NBAC reviving cyber domain. Consider, defensive cyber in supporting IEPDs around continuous monitoring and validation of enforcement of information sharing and safeguarding policy.</w:t>
      </w:r>
      <w:r w:rsidRPr="00DB1DCB">
        <w:rPr>
          <w:sz w:val="24"/>
          <w:szCs w:val="24"/>
        </w:rPr>
        <w:t xml:space="preserve"> </w:t>
      </w:r>
      <w:r w:rsidRPr="008E5330">
        <w:rPr>
          <w:sz w:val="16"/>
          <w:szCs w:val="16"/>
        </w:rPr>
        <w:t>(Goal 4 – Ref i., p. 5)</w:t>
      </w:r>
    </w:p>
    <w:p w14:paraId="079068C4" w14:textId="77777777" w:rsidR="006D3A65" w:rsidRPr="00DB1DCB" w:rsidRDefault="006D3A65" w:rsidP="006D3A65">
      <w:pPr>
        <w:autoSpaceDE w:val="0"/>
        <w:autoSpaceDN w:val="0"/>
        <w:adjustRightInd w:val="0"/>
        <w:spacing w:after="0" w:line="240" w:lineRule="auto"/>
        <w:ind w:left="720"/>
        <w:rPr>
          <w:rFonts w:ascii="Arial" w:hAnsi="Arial" w:cs="Arial"/>
          <w:color w:val="313E4E"/>
          <w:sz w:val="24"/>
          <w:szCs w:val="24"/>
        </w:rPr>
      </w:pPr>
    </w:p>
    <w:p w14:paraId="4A0FEA1D" w14:textId="77777777" w:rsidR="006D3A65" w:rsidRPr="00DB1DCB" w:rsidRDefault="006D3A65" w:rsidP="006D3A65">
      <w:pPr>
        <w:autoSpaceDE w:val="0"/>
        <w:autoSpaceDN w:val="0"/>
        <w:adjustRightInd w:val="0"/>
        <w:spacing w:after="0" w:line="240" w:lineRule="auto"/>
        <w:ind w:left="720"/>
        <w:rPr>
          <w:rFonts w:ascii="Arial" w:hAnsi="Arial" w:cs="Arial"/>
          <w:color w:val="313E4E"/>
          <w:sz w:val="24"/>
          <w:szCs w:val="24"/>
        </w:rPr>
      </w:pPr>
      <w:r w:rsidRPr="00DB1DCB">
        <w:rPr>
          <w:rFonts w:ascii="Arial" w:hAnsi="Arial" w:cs="Arial"/>
          <w:b/>
          <w:color w:val="313E4E"/>
          <w:sz w:val="24"/>
          <w:szCs w:val="24"/>
        </w:rPr>
        <w:t>Objective 1.2</w:t>
      </w:r>
      <w:r w:rsidRPr="00DB1DCB">
        <w:rPr>
          <w:rFonts w:ascii="Arial" w:hAnsi="Arial" w:cs="Arial"/>
          <w:color w:val="313E4E"/>
          <w:sz w:val="24"/>
          <w:szCs w:val="24"/>
        </w:rPr>
        <w:t xml:space="preserve"> Explore with NBAC reviving the intelligence domain. Adopt a conservative approach in adding intelligence community identifiers (ICID) as Intelligence model content. </w:t>
      </w:r>
      <w:r w:rsidRPr="008E5330">
        <w:rPr>
          <w:sz w:val="16"/>
          <w:szCs w:val="16"/>
        </w:rPr>
        <w:t>(Goal 4 – Ref i., p. 5)</w:t>
      </w:r>
    </w:p>
    <w:p w14:paraId="5F953C3D" w14:textId="77777777" w:rsidR="006D3A65" w:rsidRPr="00DB1DCB" w:rsidRDefault="006D3A65" w:rsidP="006D3A65">
      <w:pPr>
        <w:autoSpaceDE w:val="0"/>
        <w:autoSpaceDN w:val="0"/>
        <w:adjustRightInd w:val="0"/>
        <w:spacing w:after="0" w:line="240" w:lineRule="auto"/>
        <w:ind w:left="720"/>
        <w:rPr>
          <w:rFonts w:ascii="Arial" w:hAnsi="Arial" w:cs="Arial"/>
          <w:color w:val="313E4E"/>
          <w:sz w:val="24"/>
          <w:szCs w:val="24"/>
        </w:rPr>
      </w:pPr>
    </w:p>
    <w:p w14:paraId="7B34EAF7" w14:textId="77777777" w:rsidR="006D3A65" w:rsidRDefault="006D3A65" w:rsidP="006D3A65">
      <w:pPr>
        <w:autoSpaceDE w:val="0"/>
        <w:autoSpaceDN w:val="0"/>
        <w:adjustRightInd w:val="0"/>
        <w:spacing w:after="0" w:line="240" w:lineRule="auto"/>
        <w:ind w:left="720"/>
        <w:rPr>
          <w:sz w:val="16"/>
          <w:szCs w:val="16"/>
        </w:rPr>
      </w:pPr>
      <w:r w:rsidRPr="00DB1DCB">
        <w:rPr>
          <w:rFonts w:ascii="Arial" w:hAnsi="Arial" w:cs="Arial"/>
          <w:b/>
          <w:color w:val="313E4E"/>
          <w:sz w:val="24"/>
          <w:szCs w:val="24"/>
        </w:rPr>
        <w:t>Objective 1.3</w:t>
      </w:r>
      <w:r w:rsidRPr="00DB1DCB">
        <w:rPr>
          <w:rFonts w:ascii="Arial" w:hAnsi="Arial" w:cs="Arial"/>
          <w:color w:val="313E4E"/>
          <w:sz w:val="24"/>
          <w:szCs w:val="24"/>
        </w:rPr>
        <w:t xml:space="preserve">   Participate in demonstrating U.S. Federal Government commitment to international interoperability by making preparation to validate NIEM as a key pillar at the October 2017 NATO meeting. </w:t>
      </w:r>
      <w:r w:rsidRPr="00580FB1">
        <w:rPr>
          <w:rFonts w:ascii="Arial" w:hAnsi="Arial" w:cs="Arial"/>
          <w:color w:val="313E4E"/>
          <w:sz w:val="16"/>
          <w:szCs w:val="16"/>
        </w:rPr>
        <w:t>(NBAC April Meeting Minutes)</w:t>
      </w:r>
    </w:p>
    <w:p w14:paraId="3826FAC5" w14:textId="77777777" w:rsidR="006D3A65" w:rsidRPr="00BE3474" w:rsidRDefault="006D3A65" w:rsidP="006D3A65">
      <w:pPr>
        <w:autoSpaceDE w:val="0"/>
        <w:autoSpaceDN w:val="0"/>
        <w:adjustRightInd w:val="0"/>
        <w:spacing w:after="0" w:line="240" w:lineRule="auto"/>
        <w:ind w:left="720"/>
        <w:rPr>
          <w:sz w:val="16"/>
          <w:szCs w:val="16"/>
        </w:rPr>
      </w:pPr>
    </w:p>
    <w:p w14:paraId="4A6F26EA" w14:textId="77777777" w:rsidR="006D3A65" w:rsidRPr="00DB1DCB" w:rsidRDefault="006D3A65" w:rsidP="006D3A65">
      <w:pPr>
        <w:autoSpaceDE w:val="0"/>
        <w:autoSpaceDN w:val="0"/>
        <w:adjustRightInd w:val="0"/>
        <w:spacing w:after="0" w:line="240" w:lineRule="auto"/>
        <w:ind w:left="720"/>
        <w:rPr>
          <w:rFonts w:ascii="Arial" w:hAnsi="Arial" w:cs="Arial"/>
          <w:color w:val="313E4E"/>
          <w:sz w:val="24"/>
          <w:szCs w:val="24"/>
        </w:rPr>
      </w:pPr>
      <w:r w:rsidRPr="00DB1DCB">
        <w:rPr>
          <w:rFonts w:ascii="Arial" w:hAnsi="Arial" w:cs="Arial"/>
          <w:b/>
          <w:color w:val="313E4E"/>
          <w:sz w:val="24"/>
          <w:szCs w:val="24"/>
        </w:rPr>
        <w:t>Objective 1.4</w:t>
      </w:r>
      <w:r w:rsidRPr="00DB1DCB">
        <w:rPr>
          <w:rFonts w:ascii="Arial" w:hAnsi="Arial" w:cs="Arial"/>
          <w:color w:val="313E4E"/>
          <w:sz w:val="24"/>
          <w:szCs w:val="24"/>
        </w:rPr>
        <w:t xml:space="preserve">: </w:t>
      </w:r>
      <w:r w:rsidRPr="00DB1DCB">
        <w:rPr>
          <w:sz w:val="24"/>
          <w:szCs w:val="24"/>
        </w:rPr>
        <w:t xml:space="preserve"> </w:t>
      </w:r>
      <w:r w:rsidRPr="00DB1DCB">
        <w:rPr>
          <w:rFonts w:ascii="Arial" w:hAnsi="Arial" w:cs="Arial"/>
          <w:color w:val="313E4E"/>
          <w:sz w:val="24"/>
          <w:szCs w:val="24"/>
        </w:rPr>
        <w:t>Reengage bringing DOD CIO and USD (AT&amp;L) back into NEIM discussions. Participate in discussions among DHS HSIN and MPE. Continue after actions of HSIN-MPE meeting and draft MOU. Maintain action on AT&amp;L Acquisition Guidance for DOD CIO’s</w:t>
      </w:r>
      <w:r>
        <w:rPr>
          <w:rFonts w:ascii="Arial" w:hAnsi="Arial" w:cs="Arial"/>
          <w:color w:val="313E4E"/>
          <w:sz w:val="24"/>
          <w:szCs w:val="24"/>
        </w:rPr>
        <w:t xml:space="preserve"> NIEM-First Policy Compliance. </w:t>
      </w:r>
      <w:r w:rsidRPr="00621827">
        <w:rPr>
          <w:sz w:val="20"/>
          <w:szCs w:val="20"/>
        </w:rPr>
        <w:t>(Ref j)</w:t>
      </w:r>
    </w:p>
    <w:p w14:paraId="2534C690" w14:textId="77777777" w:rsidR="006D3A65" w:rsidRPr="00DB1DCB" w:rsidRDefault="006D3A65" w:rsidP="006D3A65">
      <w:pPr>
        <w:autoSpaceDE w:val="0"/>
        <w:autoSpaceDN w:val="0"/>
        <w:adjustRightInd w:val="0"/>
        <w:spacing w:after="0" w:line="240" w:lineRule="auto"/>
        <w:rPr>
          <w:rFonts w:ascii="Arial" w:hAnsi="Arial" w:cs="Arial"/>
          <w:color w:val="313E4E"/>
          <w:sz w:val="24"/>
          <w:szCs w:val="24"/>
        </w:rPr>
      </w:pPr>
    </w:p>
    <w:p w14:paraId="74B236D6"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1.4.1 MilOps supports the JS J6 coordinated technical exchange meeting with DHS, DoD CIO, DISA, USNORTHCOM, JS J3,to further examine lessons learned (standardization and reuse to achieve whole of government approach). To develop and refine the DoD Enterprise Service Lifecycle Management Framework, and identify opportunities to enhance delivery of ECOP/UDOP visualization and data management services.</w:t>
      </w:r>
      <w:r w:rsidRPr="00836A1A">
        <w:rPr>
          <w:sz w:val="24"/>
          <w:szCs w:val="24"/>
        </w:rPr>
        <w:t xml:space="preserve"> </w:t>
      </w:r>
      <w:r w:rsidRPr="00621827">
        <w:rPr>
          <w:sz w:val="20"/>
          <w:szCs w:val="20"/>
        </w:rPr>
        <w:t>(Ref j)</w:t>
      </w:r>
    </w:p>
    <w:p w14:paraId="73EE963E"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2306B4F2"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1.4.2 MilOps supports to the Joint Staff J6 initiated requirements review of HSIN and APAN with DISA and PWC.  Focus will be to determine opportunities to leverage HSIN collaboration capabilities and support existing APAN COIs via HSIN capabilities.  HISN predominantly supports U.S. domestic operations (i.e., interagency, intergovernmental, local, tribal, etc.), while APAN supports international mission partners and </w:t>
      </w:r>
      <w:r>
        <w:rPr>
          <w:rFonts w:ascii="Arial" w:hAnsi="Arial" w:cs="Arial"/>
          <w:color w:val="313E4E"/>
          <w:sz w:val="24"/>
          <w:szCs w:val="24"/>
        </w:rPr>
        <w:t>non-governmental organizations.</w:t>
      </w:r>
      <w:r w:rsidRPr="00580FB1">
        <w:rPr>
          <w:sz w:val="16"/>
          <w:szCs w:val="16"/>
        </w:rPr>
        <w:t xml:space="preserve"> (Ref j)</w:t>
      </w:r>
    </w:p>
    <w:p w14:paraId="53587B75"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048525A7"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1.4.3 National Information Exchange Model (NIEM) – MilOps will participate in the DHS and JS J6 exploration of the expansion of NIEM domains to include a new cyber defense domain.  Also work together to address Office of the Director of National Intelligence (ODNI) lack of interest and/or execution as the domain steward.</w:t>
      </w:r>
      <w:r w:rsidRPr="00836A1A">
        <w:rPr>
          <w:sz w:val="24"/>
          <w:szCs w:val="24"/>
        </w:rPr>
        <w:t xml:space="preserve"> </w:t>
      </w:r>
      <w:r w:rsidRPr="00580FB1">
        <w:rPr>
          <w:sz w:val="16"/>
          <w:szCs w:val="16"/>
        </w:rPr>
        <w:t>(Ref j)</w:t>
      </w:r>
    </w:p>
    <w:p w14:paraId="03022B99"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054F3B57"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1.4.4 Complex Catastrophe Memo – MilOps will participate in follow-on efforts from the deep dive held on 17 Jan 2017 in reference to the Complex Catastrophe Memo, with focus on CCMD and NGB roles in the Data Standardization and Fusion Responsibility paragraphs.  </w:t>
      </w:r>
      <w:r w:rsidRPr="00580FB1">
        <w:rPr>
          <w:sz w:val="16"/>
          <w:szCs w:val="16"/>
        </w:rPr>
        <w:t>(Ref j)</w:t>
      </w:r>
    </w:p>
    <w:p w14:paraId="4BA43945"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7635F388" w14:textId="77777777" w:rsidR="006D3A65" w:rsidRPr="00836A1A" w:rsidRDefault="006D3A65" w:rsidP="006D3A65">
      <w:pPr>
        <w:autoSpaceDE w:val="0"/>
        <w:autoSpaceDN w:val="0"/>
        <w:adjustRightInd w:val="0"/>
        <w:spacing w:after="0" w:line="240" w:lineRule="auto"/>
        <w:ind w:left="720"/>
        <w:rPr>
          <w:rFonts w:ascii="Arial" w:hAnsi="Arial" w:cs="Arial"/>
          <w:color w:val="313E4E"/>
          <w:sz w:val="24"/>
          <w:szCs w:val="24"/>
        </w:rPr>
      </w:pPr>
      <w:r w:rsidRPr="00836A1A">
        <w:rPr>
          <w:rFonts w:ascii="Arial" w:hAnsi="Arial" w:cs="Arial"/>
          <w:b/>
          <w:color w:val="313E4E"/>
          <w:sz w:val="24"/>
          <w:szCs w:val="24"/>
        </w:rPr>
        <w:t>Objective</w:t>
      </w:r>
      <w:r w:rsidRPr="00621827">
        <w:rPr>
          <w:rFonts w:ascii="Arial" w:hAnsi="Arial" w:cs="Arial"/>
          <w:b/>
          <w:color w:val="313E4E"/>
          <w:sz w:val="24"/>
          <w:szCs w:val="24"/>
        </w:rPr>
        <w:t xml:space="preserve"> </w:t>
      </w:r>
      <w:r w:rsidRPr="00836A1A">
        <w:rPr>
          <w:rFonts w:ascii="Arial" w:hAnsi="Arial" w:cs="Arial"/>
          <w:color w:val="313E4E"/>
          <w:sz w:val="24"/>
          <w:szCs w:val="24"/>
        </w:rPr>
        <w:t xml:space="preserve">1.5 Facilitate and support on-going DoD CIO and USD (AT&amp;L) NIEM </w:t>
      </w:r>
      <w:r>
        <w:rPr>
          <w:rFonts w:ascii="Arial" w:hAnsi="Arial" w:cs="Arial"/>
          <w:color w:val="313E4E"/>
          <w:sz w:val="24"/>
          <w:szCs w:val="24"/>
        </w:rPr>
        <w:t xml:space="preserve">     </w:t>
      </w:r>
      <w:r w:rsidRPr="00836A1A">
        <w:rPr>
          <w:rFonts w:ascii="Arial" w:hAnsi="Arial" w:cs="Arial"/>
          <w:color w:val="313E4E"/>
          <w:sz w:val="24"/>
          <w:szCs w:val="24"/>
        </w:rPr>
        <w:t xml:space="preserve">discussions In drafting NIEM Acquisition Guidance that adheres to NIEM compliance </w:t>
      </w:r>
      <w:r>
        <w:rPr>
          <w:rFonts w:ascii="Arial" w:hAnsi="Arial" w:cs="Arial"/>
          <w:color w:val="313E4E"/>
          <w:sz w:val="24"/>
          <w:szCs w:val="24"/>
        </w:rPr>
        <w:t xml:space="preserve">  </w:t>
      </w:r>
      <w:r w:rsidRPr="00836A1A">
        <w:rPr>
          <w:rFonts w:ascii="Arial" w:hAnsi="Arial" w:cs="Arial"/>
          <w:color w:val="313E4E"/>
          <w:sz w:val="24"/>
          <w:szCs w:val="24"/>
        </w:rPr>
        <w:t>policy</w:t>
      </w:r>
      <w:r>
        <w:rPr>
          <w:rFonts w:ascii="Arial" w:hAnsi="Arial" w:cs="Arial"/>
          <w:color w:val="313E4E"/>
          <w:sz w:val="24"/>
          <w:szCs w:val="24"/>
        </w:rPr>
        <w:t xml:space="preserve"> per DODI 8320.07. </w:t>
      </w:r>
      <w:r w:rsidRPr="00514873">
        <w:rPr>
          <w:rFonts w:ascii="Arial" w:hAnsi="Arial" w:cs="Arial"/>
          <w:color w:val="313E4E"/>
          <w:sz w:val="16"/>
          <w:szCs w:val="16"/>
        </w:rPr>
        <w:t>(Ref f, o)</w:t>
      </w:r>
      <w:r w:rsidRPr="00836A1A">
        <w:rPr>
          <w:rFonts w:ascii="Arial" w:hAnsi="Arial" w:cs="Arial"/>
          <w:color w:val="313E4E"/>
          <w:sz w:val="24"/>
          <w:szCs w:val="24"/>
        </w:rPr>
        <w:t xml:space="preserve">  </w:t>
      </w:r>
    </w:p>
    <w:p w14:paraId="0ECC9368"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593FBEF1"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1.5.1 </w:t>
      </w:r>
      <w:r>
        <w:rPr>
          <w:rFonts w:ascii="Arial" w:hAnsi="Arial" w:cs="Arial"/>
          <w:color w:val="313E4E"/>
          <w:sz w:val="24"/>
          <w:szCs w:val="24"/>
        </w:rPr>
        <w:t xml:space="preserve">Recommend </w:t>
      </w:r>
      <w:r w:rsidRPr="00836A1A">
        <w:rPr>
          <w:rFonts w:ascii="Arial" w:hAnsi="Arial" w:cs="Arial"/>
          <w:color w:val="313E4E"/>
          <w:sz w:val="24"/>
          <w:szCs w:val="24"/>
        </w:rPr>
        <w:t>Implement</w:t>
      </w:r>
      <w:r>
        <w:rPr>
          <w:rFonts w:ascii="Arial" w:hAnsi="Arial" w:cs="Arial"/>
          <w:color w:val="313E4E"/>
          <w:sz w:val="24"/>
          <w:szCs w:val="24"/>
        </w:rPr>
        <w:t>ation of</w:t>
      </w:r>
      <w:r w:rsidRPr="00836A1A">
        <w:rPr>
          <w:rFonts w:ascii="Arial" w:hAnsi="Arial" w:cs="Arial"/>
          <w:color w:val="313E4E"/>
          <w:sz w:val="24"/>
          <w:szCs w:val="24"/>
        </w:rPr>
        <w:t xml:space="preserve"> “Consider NIEM First” referenced in DODI 8320.07</w:t>
      </w:r>
      <w:r>
        <w:rPr>
          <w:rFonts w:ascii="Arial" w:hAnsi="Arial" w:cs="Arial"/>
          <w:color w:val="313E4E"/>
          <w:sz w:val="16"/>
          <w:szCs w:val="16"/>
        </w:rPr>
        <w:t>(Ref f</w:t>
      </w:r>
      <w:r w:rsidRPr="00580FB1">
        <w:rPr>
          <w:rFonts w:ascii="Arial" w:hAnsi="Arial" w:cs="Arial"/>
          <w:color w:val="313E4E"/>
          <w:sz w:val="16"/>
          <w:szCs w:val="16"/>
        </w:rPr>
        <w:t>)</w:t>
      </w:r>
    </w:p>
    <w:p w14:paraId="7D8D0C4C"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271DBD44"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836A1A">
        <w:rPr>
          <w:rFonts w:ascii="Arial" w:hAnsi="Arial" w:cs="Arial"/>
          <w:b/>
          <w:color w:val="313E4E"/>
          <w:sz w:val="24"/>
          <w:szCs w:val="24"/>
        </w:rPr>
        <w:t>Activity</w:t>
      </w:r>
      <w:r w:rsidRPr="00836A1A">
        <w:rPr>
          <w:rFonts w:ascii="Arial" w:hAnsi="Arial" w:cs="Arial"/>
          <w:color w:val="313E4E"/>
          <w:sz w:val="24"/>
          <w:szCs w:val="24"/>
        </w:rPr>
        <w:t xml:space="preserve"> 1.5.2 </w:t>
      </w:r>
      <w:r>
        <w:rPr>
          <w:rFonts w:ascii="Arial" w:hAnsi="Arial" w:cs="Arial"/>
          <w:color w:val="313E4E"/>
          <w:sz w:val="24"/>
          <w:szCs w:val="24"/>
        </w:rPr>
        <w:t xml:space="preserve">Recommend </w:t>
      </w:r>
      <w:r w:rsidRPr="00836A1A">
        <w:rPr>
          <w:rFonts w:ascii="Arial" w:hAnsi="Arial" w:cs="Arial"/>
          <w:color w:val="313E4E"/>
          <w:sz w:val="24"/>
          <w:szCs w:val="24"/>
        </w:rPr>
        <w:t>Implement</w:t>
      </w:r>
      <w:r>
        <w:rPr>
          <w:rFonts w:ascii="Arial" w:hAnsi="Arial" w:cs="Arial"/>
          <w:color w:val="313E4E"/>
          <w:sz w:val="24"/>
          <w:szCs w:val="24"/>
        </w:rPr>
        <w:t>ation of</w:t>
      </w:r>
      <w:r w:rsidRPr="00836A1A">
        <w:rPr>
          <w:rFonts w:ascii="Arial" w:hAnsi="Arial" w:cs="Arial"/>
          <w:color w:val="313E4E"/>
          <w:sz w:val="24"/>
          <w:szCs w:val="24"/>
        </w:rPr>
        <w:t xml:space="preserve"> the exception to the “Consider NIEM First” referenced in DODI 8320.07</w:t>
      </w:r>
      <w:r>
        <w:rPr>
          <w:rFonts w:ascii="Arial" w:hAnsi="Arial" w:cs="Arial"/>
          <w:color w:val="313E4E"/>
          <w:sz w:val="16"/>
          <w:szCs w:val="16"/>
        </w:rPr>
        <w:t>(Ref o</w:t>
      </w:r>
      <w:r w:rsidRPr="00580FB1">
        <w:rPr>
          <w:rFonts w:ascii="Arial" w:hAnsi="Arial" w:cs="Arial"/>
          <w:color w:val="313E4E"/>
          <w:sz w:val="16"/>
          <w:szCs w:val="16"/>
        </w:rPr>
        <w:t>)</w:t>
      </w:r>
    </w:p>
    <w:p w14:paraId="3AF2A4B5"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p>
    <w:p w14:paraId="09A586C7" w14:textId="77777777" w:rsidR="006D3A65" w:rsidRPr="00836A1A" w:rsidRDefault="006D3A65" w:rsidP="006D3A65">
      <w:pPr>
        <w:autoSpaceDE w:val="0"/>
        <w:autoSpaceDN w:val="0"/>
        <w:adjustRightInd w:val="0"/>
        <w:spacing w:after="0" w:line="240" w:lineRule="auto"/>
        <w:ind w:left="720"/>
        <w:rPr>
          <w:rFonts w:ascii="Arial" w:hAnsi="Arial" w:cs="Arial"/>
          <w:color w:val="313E4E"/>
          <w:sz w:val="24"/>
          <w:szCs w:val="24"/>
        </w:rPr>
      </w:pPr>
      <w:r w:rsidRPr="00836A1A">
        <w:rPr>
          <w:rFonts w:ascii="Arial" w:hAnsi="Arial" w:cs="Arial"/>
          <w:b/>
          <w:color w:val="313E4E"/>
          <w:sz w:val="24"/>
          <w:szCs w:val="24"/>
        </w:rPr>
        <w:t>Objective</w:t>
      </w:r>
      <w:r w:rsidRPr="00836A1A">
        <w:rPr>
          <w:rFonts w:ascii="Arial" w:hAnsi="Arial" w:cs="Arial"/>
          <w:color w:val="313E4E"/>
          <w:sz w:val="24"/>
          <w:szCs w:val="24"/>
        </w:rPr>
        <w:t xml:space="preserve"> 1.</w:t>
      </w:r>
      <w:r>
        <w:rPr>
          <w:rFonts w:ascii="Arial" w:hAnsi="Arial" w:cs="Arial"/>
          <w:color w:val="313E4E"/>
          <w:sz w:val="24"/>
          <w:szCs w:val="24"/>
        </w:rPr>
        <w:t xml:space="preserve">6 </w:t>
      </w:r>
      <w:r w:rsidRPr="00836A1A">
        <w:rPr>
          <w:rFonts w:ascii="Arial" w:hAnsi="Arial" w:cs="Arial"/>
          <w:color w:val="313E4E"/>
          <w:sz w:val="24"/>
          <w:szCs w:val="24"/>
        </w:rPr>
        <w:t xml:space="preserve">Develop a proposal for the Milestone Decision Authority to make the determination that an emerging or modernized capability has met all </w:t>
      </w:r>
      <w:r>
        <w:rPr>
          <w:rFonts w:ascii="Arial" w:hAnsi="Arial" w:cs="Arial"/>
          <w:color w:val="313E4E"/>
          <w:sz w:val="24"/>
          <w:szCs w:val="24"/>
        </w:rPr>
        <w:t>the specifications of DODI 8320</w:t>
      </w:r>
      <w:r w:rsidRPr="00836A1A">
        <w:rPr>
          <w:rFonts w:ascii="Arial" w:hAnsi="Arial" w:cs="Arial"/>
          <w:color w:val="313E4E"/>
          <w:sz w:val="24"/>
          <w:szCs w:val="24"/>
        </w:rPr>
        <w:t>.07 as part of the exit criteria from the Material Solutions Analysis (MSA) Phase by the Material Development Decision (MDD) (Milestone A) allowing it to proceed into the Technology Maturation &amp; Risk Reduction (TD) Phase (Figure 1).</w:t>
      </w:r>
    </w:p>
    <w:p w14:paraId="2E303DA9" w14:textId="77777777" w:rsidR="006D3A65" w:rsidRDefault="006D3A65" w:rsidP="006D3A65">
      <w:pPr>
        <w:pStyle w:val="Default"/>
        <w:ind w:left="2160"/>
        <w:rPr>
          <w:rFonts w:ascii="Arial" w:hAnsi="Arial" w:cs="Arial"/>
          <w:color w:val="323232"/>
          <w:sz w:val="20"/>
          <w:szCs w:val="20"/>
        </w:rPr>
      </w:pPr>
    </w:p>
    <w:p w14:paraId="0BBA4D2C" w14:textId="77777777" w:rsidR="006D3A65" w:rsidRDefault="006D3A65" w:rsidP="006D3A65">
      <w:pPr>
        <w:pStyle w:val="Default"/>
        <w:ind w:left="2160"/>
        <w:rPr>
          <w:rFonts w:ascii="Arial" w:hAnsi="Arial" w:cs="Arial"/>
          <w:color w:val="323232"/>
          <w:sz w:val="20"/>
          <w:szCs w:val="20"/>
        </w:rPr>
      </w:pPr>
    </w:p>
    <w:p w14:paraId="052F3D1F" w14:textId="77777777" w:rsidR="006D3A65" w:rsidRPr="00B37F8A" w:rsidRDefault="006D3A65" w:rsidP="006D3A65">
      <w:pPr>
        <w:pStyle w:val="Default"/>
        <w:ind w:left="2160"/>
        <w:rPr>
          <w:rFonts w:ascii="Arial" w:hAnsi="Arial" w:cs="Arial"/>
          <w:color w:val="323232"/>
          <w:sz w:val="20"/>
          <w:szCs w:val="20"/>
        </w:rPr>
      </w:pPr>
    </w:p>
    <w:p w14:paraId="00488138" w14:textId="77777777" w:rsidR="006D3A65" w:rsidRPr="00B37F8A" w:rsidRDefault="006D3A65" w:rsidP="006D3A65">
      <w:pPr>
        <w:pStyle w:val="Default"/>
        <w:ind w:left="720"/>
        <w:rPr>
          <w:rFonts w:ascii="Arial" w:hAnsi="Arial" w:cs="Arial"/>
          <w:color w:val="323232"/>
          <w:sz w:val="20"/>
          <w:szCs w:val="20"/>
        </w:rPr>
      </w:pPr>
      <w:r w:rsidRPr="00B37F8A">
        <w:rPr>
          <w:rFonts w:ascii="Arial" w:hAnsi="Arial" w:cs="Arial"/>
          <w:noProof/>
          <w:color w:val="323232"/>
          <w:sz w:val="20"/>
          <w:szCs w:val="20"/>
        </w:rPr>
        <mc:AlternateContent>
          <mc:Choice Requires="wps">
            <w:drawing>
              <wp:anchor distT="0" distB="0" distL="114300" distR="114300" simplePos="0" relativeHeight="251663360" behindDoc="0" locked="0" layoutInCell="1" allowOverlap="1" wp14:anchorId="2C84D778" wp14:editId="7F4AE6FD">
                <wp:simplePos x="0" y="0"/>
                <wp:positionH relativeFrom="column">
                  <wp:posOffset>974090</wp:posOffset>
                </wp:positionH>
                <wp:positionV relativeFrom="paragraph">
                  <wp:posOffset>-271780</wp:posOffset>
                </wp:positionV>
                <wp:extent cx="257175" cy="330200"/>
                <wp:effectExtent l="19050" t="0" r="28575" b="31750"/>
                <wp:wrapNone/>
                <wp:docPr id="2" name="Down Arrow 2"/>
                <wp:cNvGraphicFramePr/>
                <a:graphic xmlns:a="http://schemas.openxmlformats.org/drawingml/2006/main">
                  <a:graphicData uri="http://schemas.microsoft.com/office/word/2010/wordprocessingShape">
                    <wps:wsp>
                      <wps:cNvSpPr/>
                      <wps:spPr>
                        <a:xfrm>
                          <a:off x="0" y="0"/>
                          <a:ext cx="257175" cy="330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02D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76.7pt;margin-top:-21.4pt;width:20.25pt;height: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" adj="13188" fillcolor="#052f61 [3204]" strokecolor="#021730 [1604]" strokeweight="1.25pt">
                <v:stroke endcap="round"/>
              </v:shape>
            </w:pict>
          </mc:Fallback>
        </mc:AlternateContent>
      </w:r>
      <w:r w:rsidRPr="00B37F8A">
        <w:rPr>
          <w:rFonts w:ascii="Arial" w:hAnsi="Arial" w:cs="Arial"/>
          <w:noProof/>
          <w:color w:val="323232"/>
          <w:sz w:val="20"/>
          <w:szCs w:val="20"/>
        </w:rPr>
        <w:drawing>
          <wp:inline distT="0" distB="0" distL="0" distR="0" wp14:anchorId="778C744A" wp14:editId="625628CD">
            <wp:extent cx="5943600" cy="1575435"/>
            <wp:effectExtent l="0" t="0" r="0" b="5715"/>
            <wp:docPr id="4" name="Picture 4" descr="Image result for Acquisition Milest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quisition Milesto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75435"/>
                    </a:xfrm>
                    <a:prstGeom prst="rect">
                      <a:avLst/>
                    </a:prstGeom>
                    <a:noFill/>
                    <a:ln>
                      <a:noFill/>
                    </a:ln>
                  </pic:spPr>
                </pic:pic>
              </a:graphicData>
            </a:graphic>
          </wp:inline>
        </w:drawing>
      </w:r>
    </w:p>
    <w:p w14:paraId="7891E23C" w14:textId="77777777" w:rsidR="006D3A65" w:rsidRPr="00B37F8A" w:rsidRDefault="006D3A65" w:rsidP="006D3A65">
      <w:pPr>
        <w:pStyle w:val="Default"/>
        <w:ind w:left="720"/>
        <w:jc w:val="center"/>
        <w:rPr>
          <w:rFonts w:ascii="Arial" w:hAnsi="Arial" w:cs="Arial"/>
          <w:color w:val="323232"/>
          <w:sz w:val="20"/>
          <w:szCs w:val="20"/>
        </w:rPr>
      </w:pPr>
      <w:r w:rsidRPr="00B37F8A">
        <w:rPr>
          <w:rFonts w:ascii="Arial" w:hAnsi="Arial" w:cs="Arial"/>
          <w:color w:val="323232"/>
          <w:sz w:val="20"/>
          <w:szCs w:val="20"/>
        </w:rPr>
        <w:t>Figure 1</w:t>
      </w:r>
    </w:p>
    <w:p w14:paraId="0FA10E0A" w14:textId="77777777" w:rsidR="006D3A65" w:rsidRDefault="006D3A65" w:rsidP="006D3A65">
      <w:pPr>
        <w:pStyle w:val="Default"/>
        <w:ind w:left="720"/>
        <w:rPr>
          <w:rFonts w:ascii="Arial" w:hAnsi="Arial" w:cs="Arial"/>
          <w:color w:val="323232"/>
          <w:sz w:val="20"/>
          <w:szCs w:val="20"/>
        </w:rPr>
      </w:pPr>
    </w:p>
    <w:p w14:paraId="30A44942" w14:textId="77777777" w:rsidR="006D3A65" w:rsidRPr="00836A1A" w:rsidRDefault="006D3A65" w:rsidP="006D3A65">
      <w:pPr>
        <w:autoSpaceDE w:val="0"/>
        <w:autoSpaceDN w:val="0"/>
        <w:adjustRightInd w:val="0"/>
        <w:spacing w:after="0" w:line="240" w:lineRule="auto"/>
        <w:rPr>
          <w:rFonts w:ascii="Arial" w:hAnsi="Arial" w:cs="Arial"/>
          <w:color w:val="313E4E"/>
          <w:sz w:val="24"/>
          <w:szCs w:val="24"/>
        </w:rPr>
      </w:pPr>
      <w:r w:rsidRPr="00836A1A">
        <w:rPr>
          <w:rFonts w:ascii="Arial" w:hAnsi="Arial" w:cs="Arial"/>
          <w:b/>
          <w:color w:val="313E4E"/>
          <w:sz w:val="24"/>
          <w:szCs w:val="24"/>
        </w:rPr>
        <w:t>Goal 2:</w:t>
      </w:r>
      <w:r w:rsidRPr="00836A1A">
        <w:rPr>
          <w:rFonts w:ascii="Arial" w:hAnsi="Arial" w:cs="Arial"/>
          <w:color w:val="313E4E"/>
          <w:sz w:val="24"/>
          <w:szCs w:val="24"/>
        </w:rPr>
        <w:t xml:space="preserve"> MilOps program embraces proven practices of NIEM sound and transparent governance.</w:t>
      </w:r>
    </w:p>
    <w:p w14:paraId="299B4896"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453C73A4" w14:textId="77777777" w:rsidR="006D3A65" w:rsidRPr="00836A1A" w:rsidRDefault="006D3A65" w:rsidP="006D3A65">
      <w:pPr>
        <w:autoSpaceDE w:val="0"/>
        <w:autoSpaceDN w:val="0"/>
        <w:adjustRightInd w:val="0"/>
        <w:spacing w:after="0" w:line="240" w:lineRule="auto"/>
        <w:ind w:left="720"/>
        <w:rPr>
          <w:rFonts w:ascii="Arial" w:hAnsi="Arial" w:cs="Arial"/>
          <w:color w:val="313E4E"/>
          <w:sz w:val="24"/>
          <w:szCs w:val="24"/>
        </w:rPr>
      </w:pPr>
      <w:r w:rsidRPr="002E2244">
        <w:rPr>
          <w:rFonts w:ascii="Arial" w:hAnsi="Arial" w:cs="Arial"/>
          <w:b/>
          <w:color w:val="313E4E"/>
          <w:sz w:val="24"/>
          <w:szCs w:val="24"/>
        </w:rPr>
        <w:t>Objective</w:t>
      </w:r>
      <w:r w:rsidRPr="00836A1A">
        <w:rPr>
          <w:rFonts w:ascii="Arial" w:hAnsi="Arial" w:cs="Arial"/>
          <w:color w:val="313E4E"/>
          <w:sz w:val="24"/>
          <w:szCs w:val="24"/>
        </w:rPr>
        <w:t xml:space="preserve"> 2.1 Advocate for NIEM data exchange best practices among DOD Constituents.  </w:t>
      </w:r>
    </w:p>
    <w:p w14:paraId="3B2D298E"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4E9FF14B"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2E2244">
        <w:rPr>
          <w:rFonts w:ascii="Arial" w:hAnsi="Arial" w:cs="Arial"/>
          <w:b/>
          <w:color w:val="313E4E"/>
          <w:sz w:val="24"/>
          <w:szCs w:val="24"/>
        </w:rPr>
        <w:t>Activity</w:t>
      </w:r>
      <w:r w:rsidRPr="00836A1A">
        <w:rPr>
          <w:rFonts w:ascii="Arial" w:hAnsi="Arial" w:cs="Arial"/>
          <w:color w:val="313E4E"/>
          <w:sz w:val="24"/>
          <w:szCs w:val="24"/>
        </w:rPr>
        <w:t xml:space="preserve"> 2.1.1 Provide Technical Assistance to MilOps COI Stakeholders who intend to build IEPDs.</w:t>
      </w:r>
    </w:p>
    <w:p w14:paraId="68F8B9BD"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28FA6C4A"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2E2244">
        <w:rPr>
          <w:rFonts w:ascii="Arial" w:hAnsi="Arial" w:cs="Arial"/>
          <w:b/>
          <w:color w:val="313E4E"/>
          <w:sz w:val="24"/>
          <w:szCs w:val="24"/>
        </w:rPr>
        <w:t>Activity</w:t>
      </w:r>
      <w:r w:rsidRPr="00836A1A">
        <w:rPr>
          <w:rFonts w:ascii="Arial" w:hAnsi="Arial" w:cs="Arial"/>
          <w:color w:val="313E4E"/>
          <w:sz w:val="24"/>
          <w:szCs w:val="24"/>
        </w:rPr>
        <w:t xml:space="preserve"> 2.1.2 Upon request, provide Technical consultation to DoD CIO in the development of a whole of Government / DoD-wide compliance to NIEM policy codified in DODI 8320.02</w:t>
      </w:r>
    </w:p>
    <w:p w14:paraId="2A192A8D" w14:textId="77777777" w:rsidR="006D3A65" w:rsidRPr="00836A1A" w:rsidRDefault="006D3A65" w:rsidP="006D3A65">
      <w:pPr>
        <w:autoSpaceDE w:val="0"/>
        <w:autoSpaceDN w:val="0"/>
        <w:adjustRightInd w:val="0"/>
        <w:spacing w:after="0" w:line="240" w:lineRule="auto"/>
        <w:ind w:left="2880"/>
        <w:rPr>
          <w:rFonts w:ascii="Arial" w:hAnsi="Arial" w:cs="Arial"/>
          <w:color w:val="313E4E"/>
          <w:sz w:val="24"/>
          <w:szCs w:val="24"/>
        </w:rPr>
      </w:pPr>
    </w:p>
    <w:p w14:paraId="22822AA2" w14:textId="77777777" w:rsidR="006D3A65" w:rsidRPr="00836A1A" w:rsidRDefault="006D3A65" w:rsidP="006D3A65">
      <w:pPr>
        <w:autoSpaceDE w:val="0"/>
        <w:autoSpaceDN w:val="0"/>
        <w:adjustRightInd w:val="0"/>
        <w:spacing w:after="0" w:line="240" w:lineRule="auto"/>
        <w:rPr>
          <w:rFonts w:ascii="Arial" w:hAnsi="Arial" w:cs="Arial"/>
          <w:color w:val="313E4E"/>
          <w:sz w:val="24"/>
          <w:szCs w:val="24"/>
        </w:rPr>
      </w:pPr>
      <w:r w:rsidRPr="00836A1A">
        <w:rPr>
          <w:rFonts w:ascii="Arial" w:hAnsi="Arial" w:cs="Arial"/>
          <w:b/>
          <w:color w:val="313E4E"/>
          <w:sz w:val="24"/>
          <w:szCs w:val="24"/>
        </w:rPr>
        <w:t>Goal 3</w:t>
      </w:r>
      <w:r w:rsidRPr="00836A1A">
        <w:rPr>
          <w:rFonts w:ascii="Arial" w:hAnsi="Arial" w:cs="Arial"/>
          <w:color w:val="313E4E"/>
          <w:sz w:val="24"/>
          <w:szCs w:val="24"/>
        </w:rPr>
        <w:t>:  Advocate for the transition of the “NIEM Data Exchange Standards Framework” to become a DOD Standard for XML Machine to Machine Data Exchange within the DOD IT Standards Registry (DISR).</w:t>
      </w:r>
    </w:p>
    <w:p w14:paraId="76AA404C"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7C718D54" w14:textId="77777777" w:rsidR="006D3A65" w:rsidRPr="00836A1A" w:rsidRDefault="006D3A65" w:rsidP="006D3A65">
      <w:pPr>
        <w:autoSpaceDE w:val="0"/>
        <w:autoSpaceDN w:val="0"/>
        <w:adjustRightInd w:val="0"/>
        <w:spacing w:after="0" w:line="240" w:lineRule="auto"/>
        <w:ind w:left="720"/>
        <w:rPr>
          <w:rFonts w:ascii="Arial" w:hAnsi="Arial" w:cs="Arial"/>
          <w:color w:val="313E4E"/>
          <w:sz w:val="24"/>
          <w:szCs w:val="24"/>
        </w:rPr>
      </w:pPr>
      <w:r w:rsidRPr="002E2244">
        <w:rPr>
          <w:rFonts w:ascii="Arial" w:hAnsi="Arial" w:cs="Arial"/>
          <w:b/>
          <w:color w:val="313E4E"/>
          <w:sz w:val="24"/>
          <w:szCs w:val="24"/>
        </w:rPr>
        <w:t>Objective</w:t>
      </w:r>
      <w:r w:rsidRPr="00836A1A">
        <w:rPr>
          <w:rFonts w:ascii="Arial" w:hAnsi="Arial" w:cs="Arial"/>
          <w:color w:val="313E4E"/>
          <w:sz w:val="24"/>
          <w:szCs w:val="24"/>
        </w:rPr>
        <w:t xml:space="preserve"> 3.1 The NIEM technical specifications (Naming and Design Rules, etc.) will be posted in the DOD IT Standards Registry (DISR).</w:t>
      </w:r>
    </w:p>
    <w:p w14:paraId="2B47DB1C"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7EAD83EE" w14:textId="77777777" w:rsidR="006D3A65" w:rsidRPr="00836A1A" w:rsidRDefault="006D3A65" w:rsidP="006D3A65">
      <w:pPr>
        <w:autoSpaceDE w:val="0"/>
        <w:autoSpaceDN w:val="0"/>
        <w:adjustRightInd w:val="0"/>
        <w:spacing w:after="0" w:line="240" w:lineRule="auto"/>
        <w:ind w:left="1440"/>
        <w:rPr>
          <w:rFonts w:ascii="Arial" w:hAnsi="Arial" w:cs="Arial"/>
          <w:color w:val="313E4E"/>
          <w:sz w:val="24"/>
          <w:szCs w:val="24"/>
        </w:rPr>
      </w:pPr>
      <w:r w:rsidRPr="002E2244">
        <w:rPr>
          <w:rFonts w:ascii="Arial" w:hAnsi="Arial" w:cs="Arial"/>
          <w:b/>
          <w:color w:val="313E4E"/>
          <w:sz w:val="24"/>
          <w:szCs w:val="24"/>
        </w:rPr>
        <w:t>Activity</w:t>
      </w:r>
      <w:r w:rsidRPr="00836A1A">
        <w:rPr>
          <w:rFonts w:ascii="Arial" w:hAnsi="Arial" w:cs="Arial"/>
          <w:color w:val="313E4E"/>
          <w:sz w:val="24"/>
          <w:szCs w:val="24"/>
        </w:rPr>
        <w:t>: 3.1.1 Submit a Change Request to post the NIEM NDRs into the DISR.</w:t>
      </w:r>
    </w:p>
    <w:p w14:paraId="61AB3B98" w14:textId="77777777" w:rsidR="006D3A65" w:rsidRPr="00836A1A" w:rsidRDefault="006D3A65" w:rsidP="006D3A65">
      <w:pPr>
        <w:autoSpaceDE w:val="0"/>
        <w:autoSpaceDN w:val="0"/>
        <w:adjustRightInd w:val="0"/>
        <w:spacing w:after="0" w:line="240" w:lineRule="auto"/>
        <w:rPr>
          <w:rFonts w:ascii="Arial" w:hAnsi="Arial" w:cs="Arial"/>
          <w:color w:val="313E4E"/>
          <w:sz w:val="24"/>
          <w:szCs w:val="24"/>
        </w:rPr>
      </w:pPr>
      <w:r w:rsidRPr="00836A1A">
        <w:rPr>
          <w:rFonts w:ascii="Arial" w:hAnsi="Arial" w:cs="Arial"/>
          <w:color w:val="313E4E"/>
          <w:sz w:val="24"/>
          <w:szCs w:val="24"/>
        </w:rPr>
        <w:tab/>
      </w:r>
    </w:p>
    <w:p w14:paraId="011A130F" w14:textId="77777777" w:rsidR="006D3A65" w:rsidRPr="00836A1A" w:rsidRDefault="006D3A65" w:rsidP="006D3A65">
      <w:pPr>
        <w:autoSpaceDE w:val="0"/>
        <w:autoSpaceDN w:val="0"/>
        <w:adjustRightInd w:val="0"/>
        <w:spacing w:after="0" w:line="240" w:lineRule="auto"/>
        <w:ind w:left="720"/>
        <w:rPr>
          <w:rFonts w:ascii="Arial" w:hAnsi="Arial" w:cs="Arial"/>
          <w:color w:val="313E4E"/>
          <w:sz w:val="24"/>
          <w:szCs w:val="24"/>
        </w:rPr>
      </w:pPr>
      <w:r w:rsidRPr="002E2244">
        <w:rPr>
          <w:rFonts w:ascii="Arial" w:hAnsi="Arial" w:cs="Arial"/>
          <w:b/>
          <w:color w:val="313E4E"/>
          <w:sz w:val="24"/>
          <w:szCs w:val="24"/>
        </w:rPr>
        <w:t>Objective</w:t>
      </w:r>
      <w:r w:rsidRPr="00836A1A">
        <w:rPr>
          <w:rFonts w:ascii="Arial" w:hAnsi="Arial" w:cs="Arial"/>
          <w:color w:val="313E4E"/>
          <w:sz w:val="24"/>
          <w:szCs w:val="24"/>
        </w:rPr>
        <w:t xml:space="preserve"> 3.2 Update the NIEM Conformance Specifications from v3.0 to 4.0 in the DOD IT Standards Registry (DISR)</w:t>
      </w:r>
    </w:p>
    <w:p w14:paraId="6059DBF2" w14:textId="77777777" w:rsidR="006D3A65" w:rsidRPr="00836A1A" w:rsidRDefault="006D3A65" w:rsidP="006D3A65">
      <w:pPr>
        <w:autoSpaceDE w:val="0"/>
        <w:autoSpaceDN w:val="0"/>
        <w:adjustRightInd w:val="0"/>
        <w:spacing w:after="0" w:line="240" w:lineRule="auto"/>
        <w:ind w:left="2160"/>
        <w:rPr>
          <w:rFonts w:ascii="Arial" w:hAnsi="Arial" w:cs="Arial"/>
          <w:color w:val="313E4E"/>
          <w:sz w:val="24"/>
          <w:szCs w:val="24"/>
        </w:rPr>
      </w:pPr>
    </w:p>
    <w:p w14:paraId="4A669069" w14:textId="7257C747" w:rsidR="006D3A65" w:rsidRPr="00CB5CA5" w:rsidRDefault="006D3A65" w:rsidP="006D3A65">
      <w:pPr>
        <w:rPr>
          <w:rFonts w:ascii="Arial" w:hAnsi="Arial" w:cs="Arial"/>
          <w:sz w:val="24"/>
          <w:szCs w:val="24"/>
        </w:rPr>
      </w:pPr>
      <w:r w:rsidRPr="002E2244">
        <w:rPr>
          <w:rFonts w:ascii="Arial" w:hAnsi="Arial" w:cs="Arial"/>
          <w:b/>
          <w:color w:val="313E4E"/>
          <w:sz w:val="24"/>
          <w:szCs w:val="24"/>
        </w:rPr>
        <w:t>Activity</w:t>
      </w:r>
      <w:r w:rsidRPr="00836A1A">
        <w:rPr>
          <w:rFonts w:ascii="Arial" w:hAnsi="Arial" w:cs="Arial"/>
          <w:color w:val="313E4E"/>
          <w:sz w:val="24"/>
          <w:szCs w:val="24"/>
        </w:rPr>
        <w:t xml:space="preserve"> 3.2.1 Submit a DISR change request (CR) that specifies general conformance principles and rules for the Military Operations (MilOps) Domain within the National Information Exchange Model (NIEM) v 4.0. MilOps community supports the inclusion of NIEM version 4.0 as a DISR Information/Standards document</w:t>
      </w:r>
    </w:p>
    <w:sectPr w:rsidR="006D3A65" w:rsidRPr="00CB5CA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AEB7A" w14:textId="77777777" w:rsidR="00BB7277" w:rsidRDefault="00BB7277" w:rsidP="00701191">
      <w:pPr>
        <w:spacing w:after="0" w:line="240" w:lineRule="auto"/>
      </w:pPr>
      <w:r>
        <w:separator/>
      </w:r>
    </w:p>
  </w:endnote>
  <w:endnote w:type="continuationSeparator" w:id="0">
    <w:p w14:paraId="5C85021F" w14:textId="77777777" w:rsidR="00BB7277" w:rsidRDefault="00BB7277" w:rsidP="0070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liss 2 Light">
    <w:altName w:val="Bliss 2 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8841681"/>
      <w:docPartObj>
        <w:docPartGallery w:val="Page Numbers (Bottom of Page)"/>
        <w:docPartUnique/>
      </w:docPartObj>
    </w:sdtPr>
    <w:sdtEndPr>
      <w:rPr>
        <w:noProof/>
      </w:rPr>
    </w:sdtEndPr>
    <w:sdtContent>
      <w:p w14:paraId="243ABBAF" w14:textId="172FDAFC" w:rsidR="00F16A45" w:rsidRDefault="00F16A45">
        <w:pPr>
          <w:pStyle w:val="Footer"/>
          <w:jc w:val="center"/>
        </w:pPr>
        <w:r>
          <w:fldChar w:fldCharType="begin"/>
        </w:r>
        <w:r>
          <w:instrText xml:space="preserve"> PAGE   \* MERGEFORMAT </w:instrText>
        </w:r>
        <w:r>
          <w:fldChar w:fldCharType="separate"/>
        </w:r>
        <w:r w:rsidR="00BD7A2F">
          <w:rPr>
            <w:noProof/>
          </w:rPr>
          <w:t>10</w:t>
        </w:r>
        <w:r>
          <w:rPr>
            <w:noProof/>
          </w:rPr>
          <w:fldChar w:fldCharType="end"/>
        </w:r>
      </w:p>
    </w:sdtContent>
  </w:sdt>
  <w:p w14:paraId="0732B6C7" w14:textId="77777777" w:rsidR="00F16A45" w:rsidRDefault="00F16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B56D8" w14:textId="77777777" w:rsidR="00BB7277" w:rsidRDefault="00BB7277" w:rsidP="00701191">
      <w:pPr>
        <w:spacing w:after="0" w:line="240" w:lineRule="auto"/>
      </w:pPr>
      <w:r>
        <w:separator/>
      </w:r>
    </w:p>
  </w:footnote>
  <w:footnote w:type="continuationSeparator" w:id="0">
    <w:p w14:paraId="1EE4671C" w14:textId="77777777" w:rsidR="00BB7277" w:rsidRDefault="00BB7277" w:rsidP="00701191">
      <w:pPr>
        <w:spacing w:after="0" w:line="240" w:lineRule="auto"/>
      </w:pPr>
      <w:r>
        <w:continuationSeparator/>
      </w:r>
    </w:p>
  </w:footnote>
  <w:footnote w:id="1">
    <w:p w14:paraId="0E0F25C3" w14:textId="77777777" w:rsidR="00CB5CA5" w:rsidRDefault="00CB5CA5" w:rsidP="00CB5CA5">
      <w:pPr>
        <w:pStyle w:val="FootnoteText"/>
      </w:pPr>
      <w:r>
        <w:rPr>
          <w:rStyle w:val="FootnoteReference"/>
        </w:rPr>
        <w:footnoteRef/>
      </w:r>
      <w:r>
        <w:t xml:space="preserve"> References 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541DA" w14:textId="77777777" w:rsidR="00701191" w:rsidRPr="00CC3DB6" w:rsidRDefault="00DB60EA" w:rsidP="00701191">
    <w:pPr>
      <w:pStyle w:val="Header"/>
      <w:jc w:val="right"/>
      <w:rPr>
        <w:b/>
        <w:sz w:val="16"/>
        <w:szCs w:val="16"/>
      </w:rPr>
    </w:pPr>
    <w:r>
      <w:rPr>
        <w:b/>
        <w:sz w:val="16"/>
        <w:szCs w:val="16"/>
      </w:rPr>
      <w:t>Rev 28 Jun</w:t>
    </w:r>
    <w:r w:rsidR="00701191">
      <w:rPr>
        <w:b/>
        <w:sz w:val="16"/>
        <w:szCs w:val="16"/>
      </w:rPr>
      <w:t xml:space="preserve"> 2017</w:t>
    </w:r>
  </w:p>
  <w:p w14:paraId="569C3CA2" w14:textId="77777777" w:rsidR="00701191" w:rsidRDefault="007011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F16"/>
    <w:multiLevelType w:val="hybridMultilevel"/>
    <w:tmpl w:val="D5D6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6A1B"/>
    <w:multiLevelType w:val="hybridMultilevel"/>
    <w:tmpl w:val="90127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A6A57"/>
    <w:multiLevelType w:val="hybridMultilevel"/>
    <w:tmpl w:val="8D86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8288C"/>
    <w:multiLevelType w:val="hybridMultilevel"/>
    <w:tmpl w:val="2FEA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237AD9"/>
    <w:multiLevelType w:val="hybridMultilevel"/>
    <w:tmpl w:val="6B32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A47EF"/>
    <w:multiLevelType w:val="hybridMultilevel"/>
    <w:tmpl w:val="135C01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380FAC"/>
    <w:multiLevelType w:val="hybridMultilevel"/>
    <w:tmpl w:val="98EC3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F26C0"/>
    <w:multiLevelType w:val="hybridMultilevel"/>
    <w:tmpl w:val="AF0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E667B2"/>
    <w:multiLevelType w:val="hybridMultilevel"/>
    <w:tmpl w:val="98E28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8965F8"/>
    <w:multiLevelType w:val="hybridMultilevel"/>
    <w:tmpl w:val="B34C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6"/>
  </w:num>
  <w:num w:numId="6">
    <w:abstractNumId w:val="8"/>
  </w:num>
  <w:num w:numId="7">
    <w:abstractNumId w:val="9"/>
  </w:num>
  <w:num w:numId="8">
    <w:abstractNumId w:val="5"/>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manm">
    <w15:presenceInfo w15:providerId="None" w15:userId="gilman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91"/>
    <w:rsid w:val="000A3700"/>
    <w:rsid w:val="002274EE"/>
    <w:rsid w:val="00247B2F"/>
    <w:rsid w:val="002C3C9C"/>
    <w:rsid w:val="002D58BE"/>
    <w:rsid w:val="00364F8B"/>
    <w:rsid w:val="003868EE"/>
    <w:rsid w:val="003A63E0"/>
    <w:rsid w:val="004572B5"/>
    <w:rsid w:val="004A13F0"/>
    <w:rsid w:val="004A476D"/>
    <w:rsid w:val="004B75C7"/>
    <w:rsid w:val="004C0AEC"/>
    <w:rsid w:val="005D6DFC"/>
    <w:rsid w:val="005E5BE3"/>
    <w:rsid w:val="00602783"/>
    <w:rsid w:val="006A5E52"/>
    <w:rsid w:val="006D3A65"/>
    <w:rsid w:val="006E30AA"/>
    <w:rsid w:val="00701191"/>
    <w:rsid w:val="0094674B"/>
    <w:rsid w:val="009943C1"/>
    <w:rsid w:val="009F7409"/>
    <w:rsid w:val="00B85B2B"/>
    <w:rsid w:val="00BB7277"/>
    <w:rsid w:val="00BD7A2F"/>
    <w:rsid w:val="00BE678E"/>
    <w:rsid w:val="00C12454"/>
    <w:rsid w:val="00CB32CE"/>
    <w:rsid w:val="00CB5CA5"/>
    <w:rsid w:val="00D2535F"/>
    <w:rsid w:val="00DB178B"/>
    <w:rsid w:val="00DB60EA"/>
    <w:rsid w:val="00E81268"/>
    <w:rsid w:val="00EF485A"/>
    <w:rsid w:val="00F16A45"/>
    <w:rsid w:val="00F913CB"/>
    <w:rsid w:val="00F93997"/>
    <w:rsid w:val="00F9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DC7E23"/>
  <w15:chartTrackingRefBased/>
  <w15:docId w15:val="{15934216-45A6-4E94-8664-7EC573BB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1191"/>
    <w:pPr>
      <w:spacing w:after="0" w:line="240" w:lineRule="auto"/>
    </w:pPr>
    <w:rPr>
      <w:rFonts w:eastAsiaTheme="minorEastAsia"/>
    </w:rPr>
  </w:style>
  <w:style w:type="character" w:customStyle="1" w:styleId="NoSpacingChar">
    <w:name w:val="No Spacing Char"/>
    <w:basedOn w:val="DefaultParagraphFont"/>
    <w:link w:val="NoSpacing"/>
    <w:uiPriority w:val="1"/>
    <w:rsid w:val="00701191"/>
    <w:rPr>
      <w:rFonts w:eastAsiaTheme="minorEastAsia"/>
    </w:rPr>
  </w:style>
  <w:style w:type="paragraph" w:styleId="Header">
    <w:name w:val="header"/>
    <w:basedOn w:val="Normal"/>
    <w:link w:val="HeaderChar"/>
    <w:uiPriority w:val="99"/>
    <w:unhideWhenUsed/>
    <w:rsid w:val="0070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91"/>
  </w:style>
  <w:style w:type="paragraph" w:styleId="Footer">
    <w:name w:val="footer"/>
    <w:basedOn w:val="Normal"/>
    <w:link w:val="FooterChar"/>
    <w:uiPriority w:val="99"/>
    <w:unhideWhenUsed/>
    <w:rsid w:val="00701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91"/>
  </w:style>
  <w:style w:type="paragraph" w:styleId="ListParagraph">
    <w:name w:val="List Paragraph"/>
    <w:basedOn w:val="Normal"/>
    <w:uiPriority w:val="34"/>
    <w:qFormat/>
    <w:rsid w:val="00701191"/>
    <w:pPr>
      <w:ind w:left="720"/>
      <w:contextualSpacing/>
    </w:pPr>
  </w:style>
  <w:style w:type="character" w:styleId="CommentReference">
    <w:name w:val="annotation reference"/>
    <w:basedOn w:val="DefaultParagraphFont"/>
    <w:uiPriority w:val="99"/>
    <w:semiHidden/>
    <w:unhideWhenUsed/>
    <w:rsid w:val="00701191"/>
    <w:rPr>
      <w:sz w:val="16"/>
      <w:szCs w:val="16"/>
    </w:rPr>
  </w:style>
  <w:style w:type="paragraph" w:styleId="CommentText">
    <w:name w:val="annotation text"/>
    <w:basedOn w:val="Normal"/>
    <w:link w:val="CommentTextChar"/>
    <w:uiPriority w:val="99"/>
    <w:semiHidden/>
    <w:unhideWhenUsed/>
    <w:rsid w:val="00701191"/>
    <w:pPr>
      <w:spacing w:line="240" w:lineRule="auto"/>
    </w:pPr>
    <w:rPr>
      <w:sz w:val="20"/>
      <w:szCs w:val="20"/>
    </w:rPr>
  </w:style>
  <w:style w:type="character" w:customStyle="1" w:styleId="CommentTextChar">
    <w:name w:val="Comment Text Char"/>
    <w:basedOn w:val="DefaultParagraphFont"/>
    <w:link w:val="CommentText"/>
    <w:uiPriority w:val="99"/>
    <w:semiHidden/>
    <w:rsid w:val="00701191"/>
    <w:rPr>
      <w:sz w:val="20"/>
      <w:szCs w:val="20"/>
    </w:rPr>
  </w:style>
  <w:style w:type="paragraph" w:styleId="BalloonText">
    <w:name w:val="Balloon Text"/>
    <w:basedOn w:val="Normal"/>
    <w:link w:val="BalloonTextChar"/>
    <w:uiPriority w:val="99"/>
    <w:semiHidden/>
    <w:unhideWhenUsed/>
    <w:rsid w:val="00701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191"/>
    <w:rPr>
      <w:rFonts w:ascii="Segoe UI" w:hAnsi="Segoe UI" w:cs="Segoe UI"/>
      <w:sz w:val="18"/>
      <w:szCs w:val="18"/>
    </w:rPr>
  </w:style>
  <w:style w:type="character" w:styleId="FootnoteReference">
    <w:name w:val="footnote reference"/>
    <w:basedOn w:val="DefaultParagraphFont"/>
    <w:uiPriority w:val="99"/>
    <w:semiHidden/>
    <w:unhideWhenUsed/>
    <w:rsid w:val="00B85B2B"/>
    <w:rPr>
      <w:vertAlign w:val="superscript"/>
    </w:rPr>
  </w:style>
  <w:style w:type="paragraph" w:customStyle="1" w:styleId="Default">
    <w:name w:val="Default"/>
    <w:rsid w:val="00CB5CA5"/>
    <w:pPr>
      <w:autoSpaceDE w:val="0"/>
      <w:autoSpaceDN w:val="0"/>
      <w:adjustRightInd w:val="0"/>
      <w:spacing w:after="0" w:line="240" w:lineRule="auto"/>
    </w:pPr>
    <w:rPr>
      <w:rFonts w:ascii="Bliss 2 Light" w:hAnsi="Bliss 2 Light" w:cs="Bliss 2 Light"/>
      <w:color w:val="000000"/>
      <w:sz w:val="24"/>
      <w:szCs w:val="24"/>
    </w:rPr>
  </w:style>
  <w:style w:type="character" w:styleId="Hyperlink">
    <w:name w:val="Hyperlink"/>
    <w:basedOn w:val="DefaultParagraphFont"/>
    <w:uiPriority w:val="99"/>
    <w:unhideWhenUsed/>
    <w:rsid w:val="00CB5CA5"/>
    <w:rPr>
      <w:color w:val="0D2E46" w:themeColor="hyperlink"/>
      <w:u w:val="single"/>
    </w:rPr>
  </w:style>
  <w:style w:type="paragraph" w:styleId="FootnoteText">
    <w:name w:val="footnote text"/>
    <w:basedOn w:val="Normal"/>
    <w:link w:val="FootnoteTextChar"/>
    <w:uiPriority w:val="99"/>
    <w:semiHidden/>
    <w:unhideWhenUsed/>
    <w:rsid w:val="00CB5C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CA5"/>
    <w:rPr>
      <w:sz w:val="20"/>
      <w:szCs w:val="20"/>
    </w:rPr>
  </w:style>
  <w:style w:type="table" w:styleId="TableGrid">
    <w:name w:val="Table Grid"/>
    <w:basedOn w:val="TableNormal"/>
    <w:uiPriority w:val="39"/>
    <w:rsid w:val="006A5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BD7A2F"/>
    <w:rPr>
      <w:b/>
      <w:bCs/>
    </w:rPr>
  </w:style>
  <w:style w:type="character" w:customStyle="1" w:styleId="CommentSubjectChar">
    <w:name w:val="Comment Subject Char"/>
    <w:basedOn w:val="CommentTextChar"/>
    <w:link w:val="CommentSubject"/>
    <w:uiPriority w:val="99"/>
    <w:semiHidden/>
    <w:rsid w:val="00BD7A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business.chron.com/meaning-professionalism-work-ethic-746.html" TargetMode="Externa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flashmedia.glynn.k12.ga.us/webpages/jholder/resources.cfm?subpage=37836"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oogle.com/search?biw=1539&amp;bih=937&amp;q=Technical+Know-how&amp;oq=Technical+Know-how&amp;gs_l=psy-ab.3..0l3.3976.11889.0.13265.24.20.4.0.0.0.169.2144.11j9.20.0....0...1.1.64.psy-ab..0.24.2172...0i131k1j0i67k1.R7wv3nlu_4I" TargetMode="External"/><Relationship Id="rId14" Type="http://schemas.microsoft.com/office/2011/relationships/people" Target="peop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F1B8EE2AECE3489B19A8F821D34419" ma:contentTypeVersion="16" ma:contentTypeDescription="Create a new document." ma:contentTypeScope="" ma:versionID="eb7e121379a30e5065cf4650c4103dcf">
  <xsd:schema xmlns:xsd="http://www.w3.org/2001/XMLSchema" xmlns:xs="http://www.w3.org/2001/XMLSchema" xmlns:p="http://schemas.microsoft.com/office/2006/metadata/properties" xmlns:ns2="3d2a8960-8fa0-4e6e-9c75-b1be4456006e" xmlns:ns3="1ccadb67-4672-4934-8b85-5e73dfe42563" targetNamespace="http://schemas.microsoft.com/office/2006/metadata/properties" ma:root="true" ma:fieldsID="750924fcbc62999006e7de9c6990d98e" ns2:_="" ns3:_="">
    <xsd:import namespace="3d2a8960-8fa0-4e6e-9c75-b1be4456006e"/>
    <xsd:import namespace="1ccadb67-4672-4934-8b85-5e73dfe425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ProjectorEvent" minOccurs="0"/>
                <xsd:element ref="ns2:MediaServiceLocation"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a8960-8fa0-4e6e-9c75-b1be44560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871f771-ab78-46b7-810c-7667649bb9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ProjectorEvent" ma:index="20" nillable="true" ma:displayName="Project or Event" ma:format="Dropdown" ma:internalName="ProjectorEvent">
      <xsd:simpleType>
        <xsd:restriction base="dms:Text">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Details" ma:index="22" nillable="true" ma:displayName="Details" ma:description="What the document is and its purpose" ma:format="Dropdown" ma:internalName="Detail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adb67-4672-4934-8b85-5e73dfe425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89af31b-fea4-407a-85d1-f4d75f1eb6c8}" ma:internalName="TaxCatchAll" ma:showField="CatchAllData" ma:web="1ccadb67-4672-4934-8b85-5e73dfe425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orEvent xmlns="3d2a8960-8fa0-4e6e-9c75-b1be4456006e" xsi:nil="true"/>
    <Details xmlns="3d2a8960-8fa0-4e6e-9c75-b1be4456006e" xsi:nil="true"/>
    <lcf76f155ced4ddcb4097134ff3c332f xmlns="3d2a8960-8fa0-4e6e-9c75-b1be4456006e">
      <Terms xmlns="http://schemas.microsoft.com/office/infopath/2007/PartnerControls"/>
    </lcf76f155ced4ddcb4097134ff3c332f>
    <TaxCatchAll xmlns="1ccadb67-4672-4934-8b85-5e73dfe42563" xsi:nil="true"/>
  </documentManagement>
</p:properties>
</file>

<file path=customXml/itemProps1.xml><?xml version="1.0" encoding="utf-8"?>
<ds:datastoreItem xmlns:ds="http://schemas.openxmlformats.org/officeDocument/2006/customXml" ds:itemID="{714CE935-D0FC-46A6-8289-606FB6062D26}"/>
</file>

<file path=customXml/itemProps2.xml><?xml version="1.0" encoding="utf-8"?>
<ds:datastoreItem xmlns:ds="http://schemas.openxmlformats.org/officeDocument/2006/customXml" ds:itemID="{5D0D8BDD-8240-41C7-A65F-79A4B40FA007}"/>
</file>

<file path=customXml/itemProps3.xml><?xml version="1.0" encoding="utf-8"?>
<ds:datastoreItem xmlns:ds="http://schemas.openxmlformats.org/officeDocument/2006/customXml" ds:itemID="{A7DF914B-5DD1-4A82-9BB1-6770105C4AF0}"/>
</file>

<file path=docProps/app.xml><?xml version="1.0" encoding="utf-8"?>
<Properties xmlns="http://schemas.openxmlformats.org/officeDocument/2006/extended-properties" xmlns:vt="http://schemas.openxmlformats.org/officeDocument/2006/docPropsVTypes">
  <Template>Normal.dotm</Template>
  <TotalTime>84</TotalTime>
  <Pages>10</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NIEM MILOPS “WORKING STRATEGIC PLAN” (WSP) Draft v6.0 Jul, 2017</vt:lpstr>
    </vt:vector>
  </TitlesOfParts>
  <Company>JITSPP</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gilmanm</dc:creator>
  <cp:keywords/>
  <dc:description/>
  <cp:lastModifiedBy>gilmanm</cp:lastModifiedBy>
  <cp:revision>9</cp:revision>
  <dcterms:created xsi:type="dcterms:W3CDTF">2017-07-05T14:32:00Z</dcterms:created>
  <dcterms:modified xsi:type="dcterms:W3CDTF">2017-07-12T12:59:00Z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0x01010005F1B8EE2AECE3489B19A8F821D34419</vt:lpwstr>
  </property>
  <property fmtid="{D5CDD505-2E9C-101B-9397-08002B2CF9AE}" pid="3" name="Order">
    <vt:r8>110100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