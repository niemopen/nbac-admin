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9E100" w14:textId="3F5F654A" w:rsidR="000C1806" w:rsidRDefault="00360E6E">
      <w:pPr>
        <w:pStyle w:val="Heading1"/>
      </w:pPr>
      <w:r>
        <w:t>NIEM Open Sustainability</w:t>
      </w:r>
    </w:p>
    <w:p w14:paraId="64D9C811" w14:textId="44DDD2FD" w:rsidR="000C1806" w:rsidRDefault="00360E6E">
      <w:pPr>
        <w:pStyle w:val="Heading2"/>
      </w:pPr>
      <w:r>
        <w:t>Exigency</w:t>
      </w:r>
    </w:p>
    <w:p w14:paraId="11DD12D0" w14:textId="4F09032D" w:rsidR="000C1806" w:rsidRDefault="00360E6E">
      <w:pPr>
        <w:pStyle w:val="BlockText"/>
      </w:pPr>
      <w:r>
        <w:t xml:space="preserve">To maintain, </w:t>
      </w:r>
      <w:r>
        <w:rPr>
          <w:color w:val="auto"/>
        </w:rPr>
        <w:t>improve, enhance, and expand NIEMOpen</w:t>
      </w:r>
      <w:del w:id="0" w:author="George Rice" w:date="2025-06-09T16:23:00Z" w16du:dateUtc="2025-06-09T20:23:00Z">
        <w:r w:rsidDel="00381416">
          <w:rPr>
            <w:color w:val="auto"/>
          </w:rPr>
          <w:delText>,</w:delText>
        </w:r>
      </w:del>
      <w:r>
        <w:rPr>
          <w:color w:val="auto"/>
        </w:rPr>
        <w:t xml:space="preserve"> </w:t>
      </w:r>
      <w:ins w:id="1" w:author="George Rice" w:date="2025-06-09T16:23:00Z" w16du:dateUtc="2025-06-09T20:23:00Z">
        <w:r w:rsidR="00381416">
          <w:rPr>
            <w:color w:val="auto"/>
          </w:rPr>
          <w:t>(</w:t>
        </w:r>
      </w:ins>
      <w:r>
        <w:rPr>
          <w:color w:val="auto"/>
        </w:rPr>
        <w:t>including the data model, tools, and training materials</w:t>
      </w:r>
      <w:ins w:id="2" w:author="George Rice" w:date="2025-06-09T16:23:00Z" w16du:dateUtc="2025-06-09T20:23:00Z">
        <w:r w:rsidR="00381416">
          <w:rPr>
            <w:color w:val="auto"/>
          </w:rPr>
          <w:t>)</w:t>
        </w:r>
      </w:ins>
      <w:del w:id="3" w:author="George Rice" w:date="2025-06-09T16:23:00Z" w16du:dateUtc="2025-06-09T20:23:00Z">
        <w:r w:rsidDel="00381416">
          <w:rPr>
            <w:color w:val="auto"/>
          </w:rPr>
          <w:delText>,</w:delText>
        </w:r>
      </w:del>
      <w:r>
        <w:t xml:space="preserve"> </w:t>
      </w:r>
      <w:del w:id="4" w:author="George Rice" w:date="2025-06-09T16:23:00Z" w16du:dateUtc="2025-06-09T20:23:00Z">
        <w:r w:rsidDel="00381416">
          <w:delText xml:space="preserve">the </w:delText>
        </w:r>
      </w:del>
      <w:ins w:id="5" w:author="George Rice" w:date="2025-06-09T16:23:00Z" w16du:dateUtc="2025-06-09T20:23:00Z">
        <w:r w:rsidR="00381416">
          <w:t xml:space="preserve">at an </w:t>
        </w:r>
      </w:ins>
      <w:r>
        <w:t xml:space="preserve">annual cost </w:t>
      </w:r>
      <w:del w:id="6" w:author="George Rice" w:date="2025-06-09T16:23:00Z" w16du:dateUtc="2025-06-09T20:23:00Z">
        <w:r w:rsidDel="00381416">
          <w:delText xml:space="preserve">is </w:delText>
        </w:r>
      </w:del>
      <w:ins w:id="7" w:author="George Rice" w:date="2025-06-09T16:23:00Z" w16du:dateUtc="2025-06-09T20:23:00Z">
        <w:r w:rsidR="00381416">
          <w:t xml:space="preserve">of </w:t>
        </w:r>
      </w:ins>
      <w:r>
        <w:t>$3 million.  The combination of transforming NIEM to NIEMOpen under OASIS and the current restructuring of the federal government puts funding at risk.</w:t>
      </w:r>
      <w:r>
        <w:tab/>
      </w:r>
    </w:p>
    <w:p w14:paraId="2A53FB05" w14:textId="4B7B7F0D" w:rsidR="000C1806" w:rsidRDefault="00360E6E" w:rsidP="00A54E65">
      <w:r>
        <w:t xml:space="preserve">Current management office functions are provided by DoD appropriations, which are not likely to be continued, as other priorities are calling for restructuring of DoD budgets. DoD also currently funds tool development, and such funding is also in doubt.   Limited technical support for model enhancement and training is currently provided in inadequate quantities by the NIEMOpen sponsor funding.  Funding for all of these functions </w:t>
      </w:r>
      <w:r w:rsidR="00606BDA">
        <w:t>is</w:t>
      </w:r>
      <w:r>
        <w:t xml:space="preserve"> currently dependent on </w:t>
      </w:r>
      <w:r w:rsidR="00606BDA">
        <w:t>exis</w:t>
      </w:r>
      <w:r>
        <w:t>ting sp</w:t>
      </w:r>
      <w:r w:rsidR="00606BDA">
        <w:t>onsors,</w:t>
      </w:r>
      <w:r>
        <w:t xml:space="preserve"> which are not reliably </w:t>
      </w:r>
      <w:r w:rsidR="00606BDA">
        <w:t xml:space="preserve">forecast.  </w:t>
      </w:r>
    </w:p>
    <w:p w14:paraId="71263394" w14:textId="1022FD77" w:rsidR="000C1806" w:rsidRDefault="00A54E65" w:rsidP="00A54E65">
      <w:r>
        <w:t xml:space="preserve">The release of Version 6.0 as an OASIS standard is not complete.  Current </w:t>
      </w:r>
      <w:r w:rsidR="00CC2E6B">
        <w:t>fu</w:t>
      </w:r>
      <w:r>
        <w:t xml:space="preserve">nding may cover most of the remaining work and some of </w:t>
      </w:r>
      <w:r w:rsidR="00CC2E6B">
        <w:t xml:space="preserve">the anticipated enhancements in </w:t>
      </w:r>
      <w:r>
        <w:t>release 6.1, but not all</w:t>
      </w:r>
      <w:del w:id="8" w:author="George Rice" w:date="2025-06-09T16:25:00Z" w16du:dateUtc="2025-06-09T20:25:00Z">
        <w:r w:rsidDel="00BB180D">
          <w:delText xml:space="preserve"> of the</w:delText>
        </w:r>
        <w:r w:rsidR="00CC2E6B" w:rsidDel="00BB180D">
          <w:delText>m</w:delText>
        </w:r>
      </w:del>
      <w:r w:rsidR="00CC2E6B">
        <w:t>,</w:t>
      </w:r>
      <w:r>
        <w:t xml:space="preserve"> and </w:t>
      </w:r>
      <w:r w:rsidR="00CC2E6B">
        <w:t xml:space="preserve">not </w:t>
      </w:r>
      <w:ins w:id="9" w:author="George Rice" w:date="2025-06-09T16:25:00Z" w16du:dateUtc="2025-06-09T20:25:00Z">
        <w:r w:rsidR="00BB180D">
          <w:t xml:space="preserve">the </w:t>
        </w:r>
      </w:ins>
      <w:r w:rsidR="00CC2E6B">
        <w:t xml:space="preserve">onboarding </w:t>
      </w:r>
      <w:r>
        <w:t xml:space="preserve">new domains </w:t>
      </w:r>
      <w:r w:rsidR="00CC2E6B">
        <w:t>that apply</w:t>
      </w:r>
      <w:r>
        <w:t xml:space="preserve"> to become part of NIEMOpen.</w:t>
      </w:r>
    </w:p>
    <w:p w14:paraId="619598CB" w14:textId="3C6CEDA1" w:rsidR="000C1806" w:rsidRDefault="00A54E65">
      <w:pPr>
        <w:pStyle w:val="Heading2"/>
      </w:pPr>
      <w:r>
        <w:lastRenderedPageBreak/>
        <w:t>Options</w:t>
      </w:r>
    </w:p>
    <w:p w14:paraId="1B2BD7E9" w14:textId="72F8981E" w:rsidR="00A54E65" w:rsidRPr="00A54E65" w:rsidRDefault="00A54E65" w:rsidP="00A54E65">
      <w:r>
        <w:t>The</w:t>
      </w:r>
      <w:r w:rsidR="00576CEC">
        <w:t xml:space="preserve"> </w:t>
      </w:r>
      <w:r>
        <w:t>options for raising the required operating expense</w:t>
      </w:r>
      <w:del w:id="10" w:author="George Rice" w:date="2025-06-09T16:27:00Z" w16du:dateUtc="2025-06-09T20:27:00Z">
        <w:r w:rsidDel="00D11257">
          <w:delText xml:space="preserve"> </w:delText>
        </w:r>
      </w:del>
      <w:del w:id="11" w:author="George Rice" w:date="2025-06-09T16:25:00Z" w16du:dateUtc="2025-06-09T20:25:00Z">
        <w:r w:rsidDel="00985B50">
          <w:delText xml:space="preserve">coverage </w:delText>
        </w:r>
      </w:del>
      <w:ins w:id="12" w:author="George Rice" w:date="2025-06-09T16:27:00Z" w16du:dateUtc="2025-06-09T20:27:00Z">
        <w:r w:rsidR="00D11257">
          <w:t>s</w:t>
        </w:r>
      </w:ins>
      <w:ins w:id="13" w:author="George Rice" w:date="2025-06-09T16:26:00Z" w16du:dateUtc="2025-06-09T20:26:00Z">
        <w:r w:rsidR="00D11257">
          <w:t xml:space="preserve">, along with means to </w:t>
        </w:r>
      </w:ins>
      <w:ins w:id="14" w:author="George Rice" w:date="2025-06-09T16:27:00Z" w16du:dateUtc="2025-06-09T20:27:00Z">
        <w:r w:rsidR="00D11257">
          <w:t>secure in-kind contributions,</w:t>
        </w:r>
      </w:ins>
      <w:ins w:id="15" w:author="George Rice" w:date="2025-06-09T16:25:00Z" w16du:dateUtc="2025-06-09T20:25:00Z">
        <w:r w:rsidR="00985B50">
          <w:t xml:space="preserve"> </w:t>
        </w:r>
      </w:ins>
      <w:r>
        <w:t>include the following:</w:t>
      </w:r>
    </w:p>
    <w:p w14:paraId="609A1492" w14:textId="407FFC87" w:rsidR="000C1806" w:rsidRDefault="00A54E65" w:rsidP="00A54E65">
      <w:pPr>
        <w:pStyle w:val="ListBullet"/>
      </w:pPr>
      <w:r>
        <w:t xml:space="preserve">Charge new </w:t>
      </w:r>
      <w:r w:rsidR="00576CEC">
        <w:t>d</w:t>
      </w:r>
      <w:r>
        <w:t xml:space="preserve">omains to become part </w:t>
      </w:r>
      <w:r w:rsidR="00576CEC">
        <w:t>of</w:t>
      </w:r>
      <w:r>
        <w:t xml:space="preserve"> NIEMOpen</w:t>
      </w:r>
    </w:p>
    <w:p w14:paraId="3E4DAE2A" w14:textId="0E12AD1D" w:rsidR="00A54E65" w:rsidRDefault="00A54E65" w:rsidP="00A54E65">
      <w:pPr>
        <w:pStyle w:val="ListBullet"/>
      </w:pPr>
      <w:r>
        <w:t>Ask domain stewards to become sponsors</w:t>
      </w:r>
    </w:p>
    <w:p w14:paraId="603023DB" w14:textId="60C559C2" w:rsidR="00A54E65" w:rsidRDefault="00576CEC" w:rsidP="00A54E65">
      <w:pPr>
        <w:pStyle w:val="ListBullet"/>
      </w:pPr>
      <w:r>
        <w:t>Recruit</w:t>
      </w:r>
      <w:r w:rsidR="00A54E65">
        <w:t xml:space="preserve"> volunteers to do all technical support</w:t>
      </w:r>
      <w:r>
        <w:t>,</w:t>
      </w:r>
      <w:r w:rsidR="00A54E65">
        <w:t xml:space="preserve"> including model maintenance and tooling</w:t>
      </w:r>
    </w:p>
    <w:p w14:paraId="2F016DD7" w14:textId="63653A8D" w:rsidR="00A54E65" w:rsidRDefault="00A54E65" w:rsidP="00A54E65">
      <w:pPr>
        <w:pStyle w:val="ListBullet"/>
      </w:pPr>
      <w:r>
        <w:t xml:space="preserve">Seek </w:t>
      </w:r>
      <w:r w:rsidR="00576CEC">
        <w:t>funding</w:t>
      </w:r>
      <w:r>
        <w:t xml:space="preserve"> </w:t>
      </w:r>
      <w:r w:rsidR="00576CEC">
        <w:t>from</w:t>
      </w:r>
      <w:r>
        <w:t xml:space="preserve"> </w:t>
      </w:r>
      <w:r w:rsidR="00576CEC">
        <w:t>Congress</w:t>
      </w:r>
    </w:p>
    <w:p w14:paraId="41D0CE3C" w14:textId="39434BC5" w:rsidR="00576CEC" w:rsidRDefault="00576CEC" w:rsidP="00A54E65">
      <w:pPr>
        <w:pStyle w:val="ListBullet"/>
      </w:pPr>
      <w:r>
        <w:t>Seek funding from philanthropic organizations</w:t>
      </w:r>
    </w:p>
    <w:p w14:paraId="2BA4CA3D" w14:textId="40C495B1" w:rsidR="00576CEC" w:rsidRDefault="00576CEC" w:rsidP="006B7187">
      <w:pPr>
        <w:pStyle w:val="ListBullet"/>
        <w:rPr>
          <w:ins w:id="16" w:author="George Rice" w:date="2025-06-09T16:31:00Z" w16du:dateUtc="2025-06-09T20:31:00Z"/>
        </w:rPr>
      </w:pPr>
      <w:r>
        <w:t>Seek funding from industry as contributions</w:t>
      </w:r>
    </w:p>
    <w:p w14:paraId="3F54FFD0" w14:textId="536217D7" w:rsidR="00C86CFD" w:rsidRDefault="00C86CFD" w:rsidP="006B7187">
      <w:pPr>
        <w:pStyle w:val="ListBullet"/>
      </w:pPr>
      <w:ins w:id="17" w:author="George Rice" w:date="2025-06-09T16:31:00Z" w16du:dateUtc="2025-06-09T20:31:00Z">
        <w:r>
          <w:t>License NIEMOpen compliance</w:t>
        </w:r>
      </w:ins>
      <w:ins w:id="18" w:author="George Rice" w:date="2025-06-09T16:32:00Z" w16du:dateUtc="2025-06-09T20:32:00Z">
        <w:r>
          <w:t xml:space="preserve"> to commercial entities</w:t>
        </w:r>
      </w:ins>
      <w:ins w:id="19" w:author="George Rice" w:date="2025-06-09T16:31:00Z" w16du:dateUtc="2025-06-09T20:31:00Z">
        <w:r>
          <w:t xml:space="preserve"> </w:t>
        </w:r>
      </w:ins>
      <w:ins w:id="20" w:author="George Rice" w:date="2025-06-09T16:32:00Z" w16du:dateUtc="2025-06-09T20:32:00Z">
        <w:r>
          <w:t>as a fee-based certification</w:t>
        </w:r>
      </w:ins>
    </w:p>
    <w:p w14:paraId="7A3EB99F" w14:textId="04FB715E" w:rsidR="006B7187" w:rsidRDefault="006B7187" w:rsidP="006B7187">
      <w:pPr>
        <w:pStyle w:val="ListBullet"/>
      </w:pPr>
      <w:r>
        <w:t>Ask states and/or counties to contribute to financing NIEMOpen</w:t>
      </w:r>
    </w:p>
    <w:p w14:paraId="031BA224" w14:textId="2D8E3707" w:rsidR="00576CEC" w:rsidRDefault="00576CEC" w:rsidP="00A54E65">
      <w:pPr>
        <w:pStyle w:val="ListBullet"/>
        <w:rPr>
          <w:ins w:id="21" w:author="George Rice" w:date="2025-06-09T16:28:00Z" w16du:dateUtc="2025-06-09T20:28:00Z"/>
        </w:rPr>
      </w:pPr>
      <w:r>
        <w:t>Set up a new or existing non-profit as the authorized agent for selling training, services, certifications, etc., where the proceeds above costs are returned to NIEMOpen</w:t>
      </w:r>
    </w:p>
    <w:p w14:paraId="795335F5" w14:textId="2DC3BD70" w:rsidR="0086624F" w:rsidRDefault="0086624F" w:rsidP="00A54E65">
      <w:pPr>
        <w:pStyle w:val="ListBullet"/>
      </w:pPr>
      <w:ins w:id="22" w:author="George Rice" w:date="2025-06-09T16:28:00Z" w16du:dateUtc="2025-06-09T20:28:00Z">
        <w:r>
          <w:t>Merge w</w:t>
        </w:r>
      </w:ins>
      <w:ins w:id="23" w:author="George Rice" w:date="2025-06-09T16:29:00Z" w16du:dateUtc="2025-06-09T20:29:00Z">
        <w:r>
          <w:t>ith a financially secure and programmatically aligned organization that can incorporate NIEMOpen’s activities into its existing design</w:t>
        </w:r>
      </w:ins>
    </w:p>
    <w:p w14:paraId="520501E1" w14:textId="77777777" w:rsidR="008803E0" w:rsidRDefault="008803E0" w:rsidP="008803E0">
      <w:pPr>
        <w:pStyle w:val="ListBullet"/>
        <w:numPr>
          <w:ilvl w:val="0"/>
          <w:numId w:val="0"/>
        </w:numPr>
        <w:ind w:left="389" w:hanging="389"/>
      </w:pPr>
    </w:p>
    <w:p w14:paraId="55FC19B6" w14:textId="5A1693B7" w:rsidR="008803E0" w:rsidRDefault="008803E0" w:rsidP="008803E0">
      <w:pPr>
        <w:pStyle w:val="Heading2"/>
      </w:pPr>
      <w:r>
        <w:t>Analysis</w:t>
      </w:r>
    </w:p>
    <w:p w14:paraId="1F3D833B" w14:textId="77777777" w:rsidR="007A6428" w:rsidRDefault="008803E0" w:rsidP="008803E0">
      <w:r>
        <w:t xml:space="preserve">This issue must be resolved by around January 2026.  There is no way to make any sustainable plans until the source of income is defined and there is confidence in the outcomes. The likelihood of getting sufficient funding from some combination of the options will vary among these alternatives.  Extending current sponsorships and recruiting many more is the fastest potential solution to resolve this issue, if it works.   Going to the NIEMOpen community, where there are supporters, is most likely to generate income rather than entirely new </w:t>
      </w:r>
      <w:r w:rsidR="006B7187">
        <w:t>approaches</w:t>
      </w:r>
      <w:r>
        <w:t xml:space="preserve">, such as Congressional support.  </w:t>
      </w:r>
      <w:r w:rsidR="003546FE">
        <w:t>The probability of getting support from federal agencies in the short term is not very high.  Some federal agencies that use NIEMOpen may be able to contribute</w:t>
      </w:r>
      <w:r w:rsidR="006B7187">
        <w:t>, but their participation at this point is unknown</w:t>
      </w:r>
      <w:r w:rsidR="003546FE">
        <w:t xml:space="preserve">. </w:t>
      </w:r>
    </w:p>
    <w:p w14:paraId="08E5B75E" w14:textId="6173D492" w:rsidR="008803E0" w:rsidRDefault="007A6428" w:rsidP="008803E0">
      <w:r>
        <w:lastRenderedPageBreak/>
        <w:t xml:space="preserve">We need to develop a clear messaging strategy to present to the possible donors, and an outreach campaign to </w:t>
      </w:r>
      <w:del w:id="24" w:author="George Rice" w:date="2025-06-09T16:34:00Z" w16du:dateUtc="2025-06-09T20:34:00Z">
        <w:r w:rsidDel="00EB7FA4">
          <w:delText>get to</w:delText>
        </w:r>
      </w:del>
      <w:ins w:id="25" w:author="George Rice" w:date="2025-06-09T16:34:00Z" w16du:dateUtc="2025-06-09T20:34:00Z">
        <w:r w:rsidR="00EB7FA4">
          <w:t>reach</w:t>
        </w:r>
      </w:ins>
      <w:r>
        <w:t xml:space="preserve"> them in the most compelling way.  This will require careful thinking about how to reach out, including social media, news releases, presentations to individuals and groups, etc.  </w:t>
      </w:r>
      <w:r w:rsidR="003546FE">
        <w:t xml:space="preserve"> </w:t>
      </w:r>
      <w:r>
        <w:t>A full-on marketing plan is immediately required.</w:t>
      </w:r>
    </w:p>
    <w:p w14:paraId="3F34C2F8" w14:textId="77777777" w:rsidR="007A6428" w:rsidRDefault="007A6428" w:rsidP="008803E0"/>
    <w:p w14:paraId="22E1B0DA" w14:textId="71A63059" w:rsidR="007A6428" w:rsidRDefault="007A6428" w:rsidP="007A6428">
      <w:pPr>
        <w:pStyle w:val="Heading2"/>
      </w:pPr>
      <w:r>
        <w:t>Actions</w:t>
      </w:r>
    </w:p>
    <w:p w14:paraId="38FB7C70" w14:textId="11BBA8C0" w:rsidR="007A6428" w:rsidRDefault="007A6428" w:rsidP="007A6428">
      <w:pPr>
        <w:pStyle w:val="ListParagraph"/>
        <w:numPr>
          <w:ilvl w:val="0"/>
          <w:numId w:val="8"/>
        </w:numPr>
      </w:pPr>
      <w:r>
        <w:t>Develop a unified message designed to gain contributions, with tailored versions for each audience</w:t>
      </w:r>
    </w:p>
    <w:p w14:paraId="6EFD10F1" w14:textId="0C795136" w:rsidR="007A6428" w:rsidRDefault="007A6428" w:rsidP="007A6428">
      <w:pPr>
        <w:pStyle w:val="ListParagraph"/>
        <w:numPr>
          <w:ilvl w:val="0"/>
          <w:numId w:val="8"/>
        </w:numPr>
      </w:pPr>
      <w:r>
        <w:t>Push out the message through social media, emails to the NIEMOpen community, and other groups</w:t>
      </w:r>
    </w:p>
    <w:p w14:paraId="57821BCE" w14:textId="6EBCBDC2" w:rsidR="007A6428" w:rsidRDefault="007A6428" w:rsidP="007A6428">
      <w:pPr>
        <w:pStyle w:val="ListParagraph"/>
        <w:numPr>
          <w:ilvl w:val="0"/>
          <w:numId w:val="8"/>
        </w:numPr>
      </w:pPr>
      <w:r>
        <w:t>Ask current domain stewards to become sponsors</w:t>
      </w:r>
    </w:p>
    <w:p w14:paraId="050B716E" w14:textId="1170A5F6" w:rsidR="007A6428" w:rsidRDefault="007A6428" w:rsidP="007A6428">
      <w:pPr>
        <w:pStyle w:val="ListParagraph"/>
        <w:numPr>
          <w:ilvl w:val="0"/>
          <w:numId w:val="8"/>
        </w:numPr>
      </w:pPr>
      <w:r>
        <w:t xml:space="preserve">Ask new domain stewards to become sponsors </w:t>
      </w:r>
    </w:p>
    <w:p w14:paraId="51186760" w14:textId="5E0249DE" w:rsidR="007A6428" w:rsidRDefault="007A6428" w:rsidP="007A6428">
      <w:pPr>
        <w:pStyle w:val="ListParagraph"/>
        <w:numPr>
          <w:ilvl w:val="0"/>
          <w:numId w:val="8"/>
        </w:numPr>
      </w:pPr>
      <w:r>
        <w:t>Send individual appeals to major companies (</w:t>
      </w:r>
      <w:del w:id="26" w:author="George Rice" w:date="2025-06-09T16:35:00Z" w16du:dateUtc="2025-06-09T20:35:00Z">
        <w:r w:rsidDel="00146C9B">
          <w:delText xml:space="preserve"> </w:delText>
        </w:r>
      </w:del>
      <w:r>
        <w:t>e.g., Microsoft, Google, Amazon, Apple, IBM)</w:t>
      </w:r>
    </w:p>
    <w:p w14:paraId="4DBC3946" w14:textId="200DF28D" w:rsidR="007A6428" w:rsidRDefault="007A6428" w:rsidP="007A6428">
      <w:pPr>
        <w:pStyle w:val="ListParagraph"/>
        <w:numPr>
          <w:ilvl w:val="0"/>
          <w:numId w:val="8"/>
        </w:numPr>
      </w:pPr>
      <w:r>
        <w:t>Ask major associations for their support in fund raising—NAJIS, NASCO, NACO, others</w:t>
      </w:r>
    </w:p>
    <w:p w14:paraId="04B11AB9" w14:textId="7B67B577" w:rsidR="007A6428" w:rsidRDefault="007A6428" w:rsidP="007A6428">
      <w:pPr>
        <w:pStyle w:val="ListParagraph"/>
        <w:numPr>
          <w:ilvl w:val="0"/>
          <w:numId w:val="8"/>
        </w:numPr>
      </w:pPr>
      <w:r>
        <w:t xml:space="preserve">Lobby Congress for a line item in </w:t>
      </w:r>
      <w:del w:id="27" w:author="George Rice" w:date="2025-06-09T16:35:00Z" w16du:dateUtc="2025-06-09T20:35:00Z">
        <w:r w:rsidDel="00A618B3">
          <w:delText xml:space="preserve">some </w:delText>
        </w:r>
      </w:del>
      <w:ins w:id="28" w:author="George Rice" w:date="2025-06-09T16:35:00Z" w16du:dateUtc="2025-06-09T20:35:00Z">
        <w:r w:rsidR="00A618B3">
          <w:t xml:space="preserve">a relevant </w:t>
        </w:r>
      </w:ins>
      <w:r>
        <w:t>agency’s budget</w:t>
      </w:r>
    </w:p>
    <w:p w14:paraId="2F9EB986" w14:textId="6E1735AE" w:rsidR="008B4AB0" w:rsidRDefault="007A6428" w:rsidP="008B4AB0">
      <w:pPr>
        <w:pStyle w:val="ListParagraph"/>
        <w:numPr>
          <w:ilvl w:val="0"/>
          <w:numId w:val="8"/>
        </w:numPr>
      </w:pPr>
      <w:r>
        <w:t>Prepare a business and financial plan for sustainable operations under a non-profit organizatio</w:t>
      </w:r>
      <w:r w:rsidR="008B4AB0">
        <w:t>n, such as IJIS, providing NIEMOpen-related services, including startup funding required</w:t>
      </w:r>
      <w:del w:id="29" w:author="George Rice" w:date="2025-06-09T16:36:00Z" w16du:dateUtc="2025-06-09T20:36:00Z">
        <w:r w:rsidR="008B4AB0" w:rsidDel="009C63E0">
          <w:delText>.</w:delText>
        </w:r>
      </w:del>
    </w:p>
    <w:p w14:paraId="2354A8F4" w14:textId="2E73E82C" w:rsidR="008B4AB0" w:rsidRDefault="008B4AB0" w:rsidP="008B4AB0">
      <w:pPr>
        <w:pStyle w:val="ListParagraph"/>
        <w:numPr>
          <w:ilvl w:val="0"/>
          <w:numId w:val="8"/>
        </w:numPr>
      </w:pPr>
      <w:r>
        <w:t>Call on NTAC and NBAC to design a technical support system with volunteers</w:t>
      </w:r>
    </w:p>
    <w:p w14:paraId="73FEC90F" w14:textId="63257F26" w:rsidR="008B4AB0" w:rsidRDefault="008B4AB0" w:rsidP="008B4AB0">
      <w:pPr>
        <w:pStyle w:val="ListParagraph"/>
        <w:numPr>
          <w:ilvl w:val="0"/>
          <w:numId w:val="8"/>
        </w:numPr>
      </w:pPr>
      <w:r>
        <w:t xml:space="preserve">Identify </w:t>
      </w:r>
      <w:del w:id="30" w:author="George Rice" w:date="2025-06-09T16:36:00Z" w16du:dateUtc="2025-06-09T20:36:00Z">
        <w:r w:rsidDel="001C6776">
          <w:delText xml:space="preserve">potential </w:delText>
        </w:r>
      </w:del>
      <w:ins w:id="31" w:author="George Rice" w:date="2025-06-09T16:36:00Z" w16du:dateUtc="2025-06-09T20:36:00Z">
        <w:r w:rsidR="001C6776">
          <w:t xml:space="preserve">prospective </w:t>
        </w:r>
      </w:ins>
      <w:r>
        <w:t>philanthropic organizations and solicit support</w:t>
      </w:r>
    </w:p>
    <w:p w14:paraId="494126F4" w14:textId="77777777" w:rsidR="000C1806" w:rsidRDefault="000C1806"/>
    <w:sectPr w:rsidR="000C1806">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3CC55" w14:textId="77777777" w:rsidR="000D560A" w:rsidRDefault="000D560A">
      <w:pPr>
        <w:spacing w:after="0" w:line="240" w:lineRule="auto"/>
      </w:pPr>
      <w:r>
        <w:separator/>
      </w:r>
    </w:p>
  </w:endnote>
  <w:endnote w:type="continuationSeparator" w:id="0">
    <w:p w14:paraId="51560314" w14:textId="77777777" w:rsidR="000D560A" w:rsidRDefault="000D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2893270"/>
      <w:docPartObj>
        <w:docPartGallery w:val="Page Numbers (Top of Page)"/>
        <w:docPartUnique/>
      </w:docPartObj>
    </w:sdtPr>
    <w:sdtContent>
      <w:p w14:paraId="589599FD" w14:textId="77777777" w:rsidR="000C1806" w:rsidRDefault="0000000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A7922" w14:textId="77777777" w:rsidR="000D560A" w:rsidRDefault="000D560A">
      <w:pPr>
        <w:spacing w:after="0" w:line="240" w:lineRule="auto"/>
      </w:pPr>
      <w:r>
        <w:separator/>
      </w:r>
    </w:p>
  </w:footnote>
  <w:footnote w:type="continuationSeparator" w:id="0">
    <w:p w14:paraId="27F8A474" w14:textId="77777777" w:rsidR="000D560A" w:rsidRDefault="000D5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92362"/>
    <w:multiLevelType w:val="hybridMultilevel"/>
    <w:tmpl w:val="758E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790181">
    <w:abstractNumId w:val="1"/>
  </w:num>
  <w:num w:numId="2" w16cid:durableId="616256217">
    <w:abstractNumId w:val="1"/>
    <w:lvlOverride w:ilvl="0">
      <w:startOverride w:val="1"/>
    </w:lvlOverride>
  </w:num>
  <w:num w:numId="3" w16cid:durableId="2039043623">
    <w:abstractNumId w:val="3"/>
  </w:num>
  <w:num w:numId="4" w16cid:durableId="234517018">
    <w:abstractNumId w:val="0"/>
  </w:num>
  <w:num w:numId="5" w16cid:durableId="607011544">
    <w:abstractNumId w:val="6"/>
  </w:num>
  <w:num w:numId="6" w16cid:durableId="289165616">
    <w:abstractNumId w:val="5"/>
  </w:num>
  <w:num w:numId="7" w16cid:durableId="389035715">
    <w:abstractNumId w:val="2"/>
  </w:num>
  <w:num w:numId="8" w16cid:durableId="2552843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orge Rice">
    <w15:presenceInfo w15:providerId="None" w15:userId="George R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hideSpellingErrors/>
  <w:hideGrammaticalErrors/>
  <w:attachedTemplate r:id="rId1"/>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6E"/>
    <w:rsid w:val="000B2CD3"/>
    <w:rsid w:val="000C1806"/>
    <w:rsid w:val="000D560A"/>
    <w:rsid w:val="000F1042"/>
    <w:rsid w:val="00146C9B"/>
    <w:rsid w:val="001C6776"/>
    <w:rsid w:val="003546FE"/>
    <w:rsid w:val="00360E6E"/>
    <w:rsid w:val="00381416"/>
    <w:rsid w:val="00576CEC"/>
    <w:rsid w:val="00606BDA"/>
    <w:rsid w:val="006B7187"/>
    <w:rsid w:val="007A6428"/>
    <w:rsid w:val="00842B2A"/>
    <w:rsid w:val="0086624F"/>
    <w:rsid w:val="008803E0"/>
    <w:rsid w:val="008853EB"/>
    <w:rsid w:val="008B4AB0"/>
    <w:rsid w:val="00985B50"/>
    <w:rsid w:val="0099436E"/>
    <w:rsid w:val="009C63E0"/>
    <w:rsid w:val="00A54E65"/>
    <w:rsid w:val="00A618B3"/>
    <w:rsid w:val="00AB7C07"/>
    <w:rsid w:val="00BB180D"/>
    <w:rsid w:val="00C86CFD"/>
    <w:rsid w:val="00CC2E6B"/>
    <w:rsid w:val="00D11257"/>
    <w:rsid w:val="00DD038E"/>
    <w:rsid w:val="00EB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7AAB5"/>
  <w15:chartTrackingRefBased/>
  <w15:docId w15:val="{48326D03-CC19-9249-A450-66D2E5D6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7A6428"/>
    <w:pPr>
      <w:ind w:left="720"/>
      <w:contextualSpacing/>
    </w:pPr>
  </w:style>
  <w:style w:type="paragraph" w:styleId="Revision">
    <w:name w:val="Revision"/>
    <w:hidden/>
    <w:uiPriority w:val="99"/>
    <w:semiHidden/>
    <w:rsid w:val="003814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ulwormeli/Library/Containers/com.microsoft.Word/Data/Library/Application%20Support/Microsoft/Office/16.0/DTS/en-US%7b719BBE7D-B1A0-8A41-AAB3-577D94748DF2%7d/%7b05DED619-9603-5649-BD82-9113C5B3DEB4%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2</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Wormeli</cp:lastModifiedBy>
  <cp:revision>2</cp:revision>
  <dcterms:created xsi:type="dcterms:W3CDTF">2025-06-09T23:59:00Z</dcterms:created>
  <dcterms:modified xsi:type="dcterms:W3CDTF">2025-06-09T23:59:00Z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